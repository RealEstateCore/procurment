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FBA" w14:textId="77777777" w:rsidR="00EA19DC" w:rsidRDefault="00C47FB2">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6E020EA0" wp14:editId="5FF81366">
            <wp:extent cx="1937974" cy="10189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37974" cy="1018935"/>
                    </a:xfrm>
                    <a:prstGeom prst="rect">
                      <a:avLst/>
                    </a:prstGeom>
                    <a:ln/>
                  </pic:spPr>
                </pic:pic>
              </a:graphicData>
            </a:graphic>
          </wp:inline>
        </w:drawing>
      </w:r>
    </w:p>
    <w:p w14:paraId="364B77B1" w14:textId="77777777" w:rsidR="00EA19DC" w:rsidRDefault="00EA19DC">
      <w:pPr>
        <w:rPr>
          <w:rFonts w:ascii="Helvetica Neue" w:eastAsia="Helvetica Neue" w:hAnsi="Helvetica Neue" w:cs="Helvetica Neue"/>
          <w:color w:val="4472C4"/>
          <w:sz w:val="48"/>
          <w:szCs w:val="48"/>
        </w:rPr>
      </w:pPr>
    </w:p>
    <w:p w14:paraId="083B81F8" w14:textId="77777777" w:rsidR="00EA19DC" w:rsidRDefault="00EA19DC">
      <w:pPr>
        <w:rPr>
          <w:rFonts w:ascii="Helvetica Neue" w:eastAsia="Helvetica Neue" w:hAnsi="Helvetica Neue" w:cs="Helvetica Neue"/>
          <w:color w:val="4472C4"/>
          <w:sz w:val="48"/>
          <w:szCs w:val="48"/>
        </w:rPr>
      </w:pPr>
    </w:p>
    <w:p w14:paraId="6DF5B133" w14:textId="77777777" w:rsidR="00EA19DC" w:rsidRDefault="00EA19DC">
      <w:pPr>
        <w:rPr>
          <w:rFonts w:ascii="Helvetica Neue" w:eastAsia="Helvetica Neue" w:hAnsi="Helvetica Neue" w:cs="Helvetica Neue"/>
          <w:color w:val="4472C4"/>
          <w:sz w:val="48"/>
          <w:szCs w:val="48"/>
        </w:rPr>
      </w:pPr>
    </w:p>
    <w:p w14:paraId="059BF4E1" w14:textId="77777777" w:rsidR="00EA19DC" w:rsidRDefault="00EA19DC">
      <w:pPr>
        <w:rPr>
          <w:rFonts w:ascii="Helvetica Neue" w:eastAsia="Helvetica Neue" w:hAnsi="Helvetica Neue" w:cs="Helvetica Neue"/>
          <w:color w:val="4472C4"/>
          <w:sz w:val="48"/>
          <w:szCs w:val="48"/>
        </w:rPr>
      </w:pPr>
    </w:p>
    <w:p w14:paraId="4B0E1F40" w14:textId="77777777" w:rsidR="00EA19DC" w:rsidRDefault="00EA19DC">
      <w:pPr>
        <w:rPr>
          <w:rFonts w:ascii="Helvetica Neue" w:eastAsia="Helvetica Neue" w:hAnsi="Helvetica Neue" w:cs="Helvetica Neue"/>
          <w:color w:val="4472C4"/>
          <w:sz w:val="48"/>
          <w:szCs w:val="48"/>
        </w:rPr>
      </w:pPr>
    </w:p>
    <w:p w14:paraId="77D1A6F9" w14:textId="77777777" w:rsidR="00EA19DC" w:rsidRDefault="00EA19DC">
      <w:pPr>
        <w:rPr>
          <w:rFonts w:ascii="Helvetica Neue" w:eastAsia="Helvetica Neue" w:hAnsi="Helvetica Neue" w:cs="Helvetica Neue"/>
          <w:color w:val="4472C4"/>
          <w:sz w:val="48"/>
          <w:szCs w:val="48"/>
        </w:rPr>
      </w:pPr>
    </w:p>
    <w:p w14:paraId="40FF9EA9" w14:textId="545AE620" w:rsidR="00EA19DC" w:rsidRDefault="00C47FB2">
      <w:pPr>
        <w:rPr>
          <w:rFonts w:ascii="Arial" w:eastAsia="Arial" w:hAnsi="Arial" w:cs="Arial"/>
          <w:color w:val="4472C4"/>
          <w:sz w:val="48"/>
          <w:szCs w:val="48"/>
        </w:rPr>
      </w:pPr>
      <w:r>
        <w:rPr>
          <w:rFonts w:ascii="Arial" w:eastAsia="Arial" w:hAnsi="Arial" w:cs="Arial"/>
          <w:color w:val="4472C4"/>
          <w:sz w:val="48"/>
          <w:szCs w:val="48"/>
        </w:rPr>
        <w:t xml:space="preserve">RealEstateCore </w:t>
      </w:r>
      <w:r w:rsidR="009300BA">
        <w:rPr>
          <w:rFonts w:ascii="Arial" w:eastAsia="Arial" w:hAnsi="Arial" w:cs="Arial"/>
          <w:color w:val="4472C4"/>
          <w:sz w:val="48"/>
          <w:szCs w:val="48"/>
        </w:rPr>
        <w:t>procur</w:t>
      </w:r>
      <w:r w:rsidR="00766073">
        <w:rPr>
          <w:rFonts w:ascii="Arial" w:eastAsia="Arial" w:hAnsi="Arial" w:cs="Arial"/>
          <w:color w:val="4472C4"/>
          <w:sz w:val="48"/>
          <w:szCs w:val="48"/>
        </w:rPr>
        <w:t>e</w:t>
      </w:r>
      <w:r w:rsidR="009300BA">
        <w:rPr>
          <w:rFonts w:ascii="Arial" w:eastAsia="Arial" w:hAnsi="Arial" w:cs="Arial"/>
          <w:color w:val="4472C4"/>
          <w:sz w:val="48"/>
          <w:szCs w:val="48"/>
        </w:rPr>
        <w:t>ment</w:t>
      </w:r>
      <w:r>
        <w:rPr>
          <w:rFonts w:ascii="Arial" w:eastAsia="Arial" w:hAnsi="Arial" w:cs="Arial"/>
          <w:color w:val="4472C4"/>
          <w:sz w:val="48"/>
          <w:szCs w:val="48"/>
        </w:rPr>
        <w:t xml:space="preserve"> design requirements for building autom</w:t>
      </w:r>
      <w:r w:rsidR="009300BA">
        <w:rPr>
          <w:rFonts w:ascii="Arial" w:eastAsia="Arial" w:hAnsi="Arial" w:cs="Arial"/>
          <w:color w:val="4472C4"/>
          <w:sz w:val="48"/>
          <w:szCs w:val="48"/>
        </w:rPr>
        <w:t>a</w:t>
      </w:r>
      <w:r>
        <w:rPr>
          <w:rFonts w:ascii="Arial" w:eastAsia="Arial" w:hAnsi="Arial" w:cs="Arial"/>
          <w:color w:val="4472C4"/>
          <w:sz w:val="48"/>
          <w:szCs w:val="48"/>
        </w:rPr>
        <w:t>tion</w:t>
      </w:r>
    </w:p>
    <w:p w14:paraId="29768B25" w14:textId="77777777" w:rsidR="00EA19DC" w:rsidRDefault="00EA19DC"/>
    <w:p w14:paraId="43C4C470" w14:textId="77777777" w:rsidR="00EA19DC" w:rsidRDefault="00EA19DC"/>
    <w:p w14:paraId="6EB0C6CA" w14:textId="77777777" w:rsidR="00EA19DC" w:rsidRDefault="00EA19DC"/>
    <w:p w14:paraId="0EC725E0" w14:textId="77777777" w:rsidR="00EA19DC" w:rsidRDefault="00EA19DC"/>
    <w:p w14:paraId="0904CAD6" w14:textId="77777777" w:rsidR="00EA19DC" w:rsidRDefault="00EA19DC">
      <w:pPr>
        <w:rPr>
          <w:i/>
        </w:rPr>
      </w:pPr>
    </w:p>
    <w:p w14:paraId="17E619A9" w14:textId="77777777" w:rsidR="00EA19DC" w:rsidRDefault="00EA19DC">
      <w:pPr>
        <w:rPr>
          <w:i/>
        </w:rPr>
      </w:pPr>
    </w:p>
    <w:p w14:paraId="7173186C" w14:textId="77777777" w:rsidR="00EA19DC" w:rsidRDefault="00EA19DC">
      <w:pPr>
        <w:rPr>
          <w:i/>
        </w:rPr>
      </w:pPr>
    </w:p>
    <w:p w14:paraId="677CD1A1" w14:textId="77777777" w:rsidR="00EA19DC" w:rsidRDefault="00EA19DC">
      <w:pPr>
        <w:rPr>
          <w:i/>
        </w:rPr>
      </w:pPr>
    </w:p>
    <w:p w14:paraId="3A830AFE" w14:textId="77777777" w:rsidR="00EA19DC" w:rsidRDefault="00EA19DC">
      <w:pPr>
        <w:rPr>
          <w:i/>
        </w:rPr>
      </w:pPr>
    </w:p>
    <w:p w14:paraId="504995A1" w14:textId="77777777" w:rsidR="00EA19DC" w:rsidRDefault="00EA19DC">
      <w:pPr>
        <w:rPr>
          <w:i/>
        </w:rPr>
      </w:pPr>
    </w:p>
    <w:p w14:paraId="31FE15C9" w14:textId="77777777" w:rsidR="00EA19DC" w:rsidRDefault="00EA19DC">
      <w:pPr>
        <w:rPr>
          <w:i/>
        </w:rPr>
      </w:pPr>
    </w:p>
    <w:p w14:paraId="7B9680C1" w14:textId="77777777" w:rsidR="00EA19DC" w:rsidRDefault="00EA19DC">
      <w:pPr>
        <w:rPr>
          <w:i/>
        </w:rPr>
      </w:pPr>
    </w:p>
    <w:p w14:paraId="57D669EB" w14:textId="77777777" w:rsidR="00EA19DC" w:rsidRDefault="00EA19DC">
      <w:pPr>
        <w:rPr>
          <w:i/>
        </w:rPr>
      </w:pPr>
    </w:p>
    <w:p w14:paraId="57AA354F" w14:textId="77777777" w:rsidR="00EA19DC" w:rsidRDefault="00EA19DC">
      <w:pPr>
        <w:rPr>
          <w:i/>
        </w:rPr>
      </w:pPr>
    </w:p>
    <w:p w14:paraId="37CC08D7" w14:textId="77777777" w:rsidR="00EA19DC" w:rsidRDefault="00EA19DC">
      <w:pPr>
        <w:rPr>
          <w:i/>
        </w:rPr>
      </w:pPr>
    </w:p>
    <w:p w14:paraId="297C0496" w14:textId="77777777" w:rsidR="00EA19DC" w:rsidRDefault="00EA19DC">
      <w:pPr>
        <w:rPr>
          <w:i/>
        </w:rPr>
      </w:pPr>
    </w:p>
    <w:p w14:paraId="15C8B839" w14:textId="77777777" w:rsidR="00EA19DC" w:rsidRDefault="00EA19DC">
      <w:pPr>
        <w:rPr>
          <w:i/>
        </w:rPr>
      </w:pPr>
    </w:p>
    <w:p w14:paraId="5050325B" w14:textId="77777777" w:rsidR="00EA19DC" w:rsidRDefault="00EA19DC">
      <w:pPr>
        <w:rPr>
          <w:i/>
        </w:rPr>
      </w:pPr>
    </w:p>
    <w:p w14:paraId="2FA8AA1F" w14:textId="77777777" w:rsidR="00EA19DC" w:rsidRDefault="00EA19DC">
      <w:pPr>
        <w:rPr>
          <w:i/>
        </w:rPr>
      </w:pPr>
    </w:p>
    <w:p w14:paraId="749331AA" w14:textId="77777777" w:rsidR="00EA19DC" w:rsidRDefault="00EA19DC">
      <w:pPr>
        <w:rPr>
          <w:i/>
        </w:rPr>
      </w:pPr>
    </w:p>
    <w:p w14:paraId="4DE52EC2" w14:textId="77777777" w:rsidR="00EA19DC" w:rsidRDefault="00EA19DC">
      <w:pPr>
        <w:rPr>
          <w:i/>
        </w:rPr>
      </w:pPr>
    </w:p>
    <w:p w14:paraId="6C3FA6CF" w14:textId="77777777" w:rsidR="00EA19DC" w:rsidRDefault="00EA19DC">
      <w:pPr>
        <w:rPr>
          <w:i/>
        </w:rPr>
      </w:pPr>
    </w:p>
    <w:p w14:paraId="60EF4756" w14:textId="77777777" w:rsidR="00EA19DC" w:rsidRDefault="00EA19DC">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EA19DC" w14:paraId="381F6A29" w14:textId="77777777">
        <w:tc>
          <w:tcPr>
            <w:tcW w:w="1413" w:type="dxa"/>
          </w:tcPr>
          <w:p w14:paraId="56909D0F" w14:textId="6856B476" w:rsidR="00EA19DC" w:rsidRDefault="003C5EC3">
            <w:pPr>
              <w:rPr>
                <w:rFonts w:ascii="Arial" w:eastAsia="Arial" w:hAnsi="Arial" w:cs="Arial"/>
                <w:b/>
                <w:sz w:val="16"/>
                <w:szCs w:val="16"/>
              </w:rPr>
            </w:pPr>
            <w:ins w:id="0" w:author="Erik Wallin" w:date="2024-06-17T09:18:00Z">
              <w:r>
                <w:rPr>
                  <w:rFonts w:ascii="Arial" w:eastAsia="Arial" w:hAnsi="Arial" w:cs="Arial"/>
                  <w:b/>
                  <w:sz w:val="16"/>
                  <w:szCs w:val="16"/>
                </w:rPr>
                <w:t>S</w:t>
              </w:r>
            </w:ins>
            <w:r w:rsidR="00C47FB2">
              <w:rPr>
                <w:rFonts w:ascii="Arial" w:eastAsia="Arial" w:hAnsi="Arial" w:cs="Arial"/>
                <w:b/>
                <w:sz w:val="16"/>
                <w:szCs w:val="16"/>
              </w:rPr>
              <w:t>ystems Date</w:t>
            </w:r>
          </w:p>
        </w:tc>
        <w:tc>
          <w:tcPr>
            <w:tcW w:w="1134" w:type="dxa"/>
          </w:tcPr>
          <w:p w14:paraId="04E63B18" w14:textId="77777777" w:rsidR="00EA19DC" w:rsidRDefault="00C47FB2">
            <w:pPr>
              <w:rPr>
                <w:rFonts w:ascii="Arial" w:eastAsia="Arial" w:hAnsi="Arial" w:cs="Arial"/>
                <w:b/>
                <w:sz w:val="16"/>
                <w:szCs w:val="16"/>
              </w:rPr>
            </w:pPr>
            <w:r>
              <w:rPr>
                <w:rFonts w:ascii="Arial" w:eastAsia="Arial" w:hAnsi="Arial" w:cs="Arial"/>
                <w:b/>
                <w:sz w:val="16"/>
                <w:szCs w:val="16"/>
              </w:rPr>
              <w:t>Version</w:t>
            </w:r>
          </w:p>
        </w:tc>
        <w:tc>
          <w:tcPr>
            <w:tcW w:w="4245" w:type="dxa"/>
          </w:tcPr>
          <w:p w14:paraId="0F75B7C0" w14:textId="77777777" w:rsidR="00EA19DC" w:rsidRDefault="00C47FB2">
            <w:pPr>
              <w:rPr>
                <w:rFonts w:ascii="Arial" w:eastAsia="Arial" w:hAnsi="Arial" w:cs="Arial"/>
                <w:b/>
                <w:sz w:val="16"/>
                <w:szCs w:val="16"/>
              </w:rPr>
            </w:pPr>
            <w:r>
              <w:rPr>
                <w:rFonts w:ascii="Arial" w:eastAsia="Arial" w:hAnsi="Arial" w:cs="Arial"/>
                <w:b/>
                <w:sz w:val="16"/>
                <w:szCs w:val="16"/>
              </w:rPr>
              <w:t>Author</w:t>
            </w:r>
          </w:p>
        </w:tc>
        <w:tc>
          <w:tcPr>
            <w:tcW w:w="2264" w:type="dxa"/>
          </w:tcPr>
          <w:p w14:paraId="321704C9" w14:textId="77777777" w:rsidR="00EA19DC" w:rsidRDefault="00C47FB2">
            <w:pPr>
              <w:rPr>
                <w:rFonts w:ascii="Arial" w:eastAsia="Arial" w:hAnsi="Arial" w:cs="Arial"/>
                <w:b/>
                <w:sz w:val="16"/>
                <w:szCs w:val="16"/>
              </w:rPr>
            </w:pPr>
            <w:r>
              <w:rPr>
                <w:rFonts w:ascii="Arial" w:eastAsia="Arial" w:hAnsi="Arial" w:cs="Arial"/>
                <w:b/>
                <w:sz w:val="16"/>
                <w:szCs w:val="16"/>
              </w:rPr>
              <w:t>Comments</w:t>
            </w:r>
          </w:p>
        </w:tc>
      </w:tr>
      <w:tr w:rsidR="00EA19DC" w14:paraId="484299D8" w14:textId="77777777">
        <w:tc>
          <w:tcPr>
            <w:tcW w:w="1413" w:type="dxa"/>
          </w:tcPr>
          <w:p w14:paraId="441BB3BA" w14:textId="164C66D7" w:rsidR="00EA19DC" w:rsidRDefault="009300BA">
            <w:pPr>
              <w:spacing w:line="240" w:lineRule="auto"/>
              <w:rPr>
                <w:sz w:val="16"/>
                <w:szCs w:val="16"/>
              </w:rPr>
            </w:pPr>
            <w:r>
              <w:rPr>
                <w:sz w:val="16"/>
                <w:szCs w:val="16"/>
              </w:rPr>
              <w:t>June 9</w:t>
            </w:r>
            <w:r w:rsidRPr="009300BA">
              <w:rPr>
                <w:sz w:val="16"/>
                <w:szCs w:val="16"/>
                <w:vertAlign w:val="superscript"/>
              </w:rPr>
              <w:t>th</w:t>
            </w:r>
            <w:r>
              <w:rPr>
                <w:sz w:val="16"/>
                <w:szCs w:val="16"/>
              </w:rPr>
              <w:t>, 2022</w:t>
            </w:r>
          </w:p>
        </w:tc>
        <w:tc>
          <w:tcPr>
            <w:tcW w:w="1134" w:type="dxa"/>
          </w:tcPr>
          <w:p w14:paraId="75CAC550" w14:textId="77777777" w:rsidR="00EA19DC" w:rsidRDefault="00C47FB2">
            <w:pPr>
              <w:spacing w:line="240" w:lineRule="auto"/>
              <w:rPr>
                <w:sz w:val="16"/>
                <w:szCs w:val="16"/>
              </w:rPr>
            </w:pPr>
            <w:r>
              <w:rPr>
                <w:sz w:val="16"/>
                <w:szCs w:val="16"/>
              </w:rPr>
              <w:t>1.0</w:t>
            </w:r>
          </w:p>
        </w:tc>
        <w:tc>
          <w:tcPr>
            <w:tcW w:w="4245" w:type="dxa"/>
          </w:tcPr>
          <w:p w14:paraId="546FAC3D" w14:textId="1A4AA5BA" w:rsidR="00EA19DC" w:rsidRDefault="00C47FB2" w:rsidP="009300BA">
            <w:pPr>
              <w:spacing w:line="240" w:lineRule="auto"/>
              <w:rPr>
                <w:sz w:val="16"/>
                <w:szCs w:val="16"/>
              </w:rPr>
            </w:pPr>
            <w:r>
              <w:rPr>
                <w:sz w:val="16"/>
                <w:szCs w:val="16"/>
              </w:rPr>
              <w:t xml:space="preserve">Erik Wallin </w:t>
            </w:r>
            <w:r w:rsidR="009300BA">
              <w:rPr>
                <w:sz w:val="16"/>
                <w:szCs w:val="16"/>
              </w:rPr>
              <w:t>et al</w:t>
            </w:r>
          </w:p>
        </w:tc>
        <w:tc>
          <w:tcPr>
            <w:tcW w:w="2264" w:type="dxa"/>
          </w:tcPr>
          <w:p w14:paraId="5B2F7FB1" w14:textId="69E7FB61" w:rsidR="00EA19DC" w:rsidRDefault="009300BA">
            <w:pPr>
              <w:spacing w:line="240" w:lineRule="auto"/>
              <w:rPr>
                <w:sz w:val="16"/>
                <w:szCs w:val="16"/>
              </w:rPr>
            </w:pPr>
            <w:r>
              <w:rPr>
                <w:sz w:val="16"/>
                <w:szCs w:val="16"/>
              </w:rPr>
              <w:t>Machine translated based on Swedish version.</w:t>
            </w:r>
          </w:p>
        </w:tc>
      </w:tr>
    </w:tbl>
    <w:p w14:paraId="3E14C691" w14:textId="77777777" w:rsidR="00EA19DC" w:rsidRDefault="00EA19DC"/>
    <w:p w14:paraId="3E126D03" w14:textId="77777777" w:rsidR="00EA19DC" w:rsidRDefault="00C47FB2">
      <w:pPr>
        <w:spacing w:line="240" w:lineRule="auto"/>
        <w:rPr>
          <w:rFonts w:ascii="Arial" w:eastAsia="Arial" w:hAnsi="Arial" w:cs="Arial"/>
          <w:b/>
          <w:sz w:val="48"/>
          <w:szCs w:val="48"/>
        </w:rPr>
      </w:pPr>
      <w:r>
        <w:br w:type="page"/>
      </w:r>
    </w:p>
    <w:p w14:paraId="63ECD8BD" w14:textId="77777777" w:rsidR="00EA19DC" w:rsidRDefault="00C47FB2">
      <w:pPr>
        <w:rPr>
          <w:b/>
          <w:sz w:val="48"/>
          <w:szCs w:val="48"/>
        </w:rPr>
      </w:pPr>
      <w:r>
        <w:rPr>
          <w:rFonts w:ascii="Arial" w:eastAsia="Arial" w:hAnsi="Arial" w:cs="Arial"/>
          <w:b/>
          <w:sz w:val="48"/>
          <w:szCs w:val="48"/>
        </w:rPr>
        <w:lastRenderedPageBreak/>
        <w:t>Contents</w:t>
      </w:r>
    </w:p>
    <w:p w14:paraId="1043C3E6" w14:textId="77777777" w:rsidR="00EA19DC" w:rsidRDefault="00EA19DC">
      <w:pPr>
        <w:rPr>
          <w:b/>
          <w:sz w:val="48"/>
          <w:szCs w:val="48"/>
        </w:rPr>
      </w:pPr>
    </w:p>
    <w:sdt>
      <w:sdtPr>
        <w:id w:val="1836881475"/>
        <w:docPartObj>
          <w:docPartGallery w:val="Table of Contents"/>
          <w:docPartUnique/>
        </w:docPartObj>
      </w:sdtPr>
      <w:sdtContent>
        <w:p w14:paraId="12BEFDFD" w14:textId="77777777" w:rsidR="00EA19DC" w:rsidRDefault="00C47FB2">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Background and purpose</w:t>
          </w:r>
          <w:r>
            <w:rPr>
              <w:color w:val="000000"/>
            </w:rPr>
            <w:tab/>
            <w:t>4</w:t>
          </w:r>
          <w:r>
            <w:fldChar w:fldCharType="end"/>
          </w:r>
        </w:p>
        <w:p w14:paraId="44228590"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sidR="00C47FB2">
              <w:rPr>
                <w:color w:val="000000"/>
              </w:rPr>
              <w:t>1.1.</w:t>
            </w:r>
          </w:hyperlink>
          <w:hyperlink w:anchor="_30j0zll">
            <w:r w:rsidR="00C47FB2">
              <w:rPr>
                <w:rFonts w:ascii="Cambria" w:eastAsia="Cambria" w:hAnsi="Cambria" w:cs="Cambria"/>
                <w:color w:val="000000"/>
              </w:rPr>
              <w:tab/>
            </w:r>
          </w:hyperlink>
          <w:r w:rsidR="00C47FB2">
            <w:fldChar w:fldCharType="begin"/>
          </w:r>
          <w:r w:rsidR="00C47FB2">
            <w:instrText xml:space="preserve"> PAGEREF _30j0zll \h </w:instrText>
          </w:r>
          <w:r w:rsidR="00C47FB2">
            <w:fldChar w:fldCharType="separate"/>
          </w:r>
          <w:r w:rsidR="00C47FB2">
            <w:rPr>
              <w:color w:val="000000"/>
            </w:rPr>
            <w:t>Introduction RealEstateCore</w:t>
          </w:r>
          <w:r w:rsidR="00C47FB2">
            <w:rPr>
              <w:color w:val="000000"/>
            </w:rPr>
            <w:tab/>
            <w:t>5</w:t>
          </w:r>
          <w:r w:rsidR="00C47FB2">
            <w:fldChar w:fldCharType="end"/>
          </w:r>
        </w:p>
        <w:p w14:paraId="7B6AB70E"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sidR="00C47FB2">
              <w:rPr>
                <w:color w:val="000000"/>
              </w:rPr>
              <w:t>2.</w:t>
            </w:r>
          </w:hyperlink>
          <w:hyperlink w:anchor="_1fob9te">
            <w:r w:rsidR="00C47FB2">
              <w:rPr>
                <w:rFonts w:ascii="Cambria" w:eastAsia="Cambria" w:hAnsi="Cambria" w:cs="Cambria"/>
                <w:color w:val="000000"/>
              </w:rPr>
              <w:tab/>
            </w:r>
          </w:hyperlink>
          <w:r w:rsidR="00C47FB2">
            <w:fldChar w:fldCharType="begin"/>
          </w:r>
          <w:r w:rsidR="00C47FB2">
            <w:instrText xml:space="preserve"> PAGEREF _1fob9te \h </w:instrText>
          </w:r>
          <w:r w:rsidR="00C47FB2">
            <w:fldChar w:fldCharType="separate"/>
          </w:r>
          <w:r w:rsidR="00C47FB2">
            <w:rPr>
              <w:color w:val="000000"/>
            </w:rPr>
            <w:t>RealEstateCore coding of data points</w:t>
          </w:r>
          <w:r w:rsidR="00C47FB2">
            <w:rPr>
              <w:color w:val="000000"/>
            </w:rPr>
            <w:tab/>
            <w:t>6</w:t>
          </w:r>
          <w:r w:rsidR="00C47FB2">
            <w:fldChar w:fldCharType="end"/>
          </w:r>
        </w:p>
        <w:p w14:paraId="47FD9ACF"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sidR="00C47FB2">
              <w:rPr>
                <w:color w:val="000000"/>
              </w:rPr>
              <w:t>2.1.</w:t>
            </w:r>
          </w:hyperlink>
          <w:hyperlink w:anchor="_3znysh7">
            <w:r w:rsidR="00C47FB2">
              <w:rPr>
                <w:rFonts w:ascii="Cambria" w:eastAsia="Cambria" w:hAnsi="Cambria" w:cs="Cambria"/>
                <w:color w:val="000000"/>
              </w:rPr>
              <w:tab/>
            </w:r>
          </w:hyperlink>
          <w:r w:rsidR="00C47FB2">
            <w:fldChar w:fldCharType="begin"/>
          </w:r>
          <w:r w:rsidR="00C47FB2">
            <w:instrText xml:space="preserve"> PAGEREF _3znysh7 \h </w:instrText>
          </w:r>
          <w:r w:rsidR="00C47FB2">
            <w:fldChar w:fldCharType="separate"/>
          </w:r>
          <w:r w:rsidR="00C47FB2">
            <w:rPr>
              <w:color w:val="000000"/>
            </w:rPr>
            <w:t>Data points - "tag list"</w:t>
          </w:r>
          <w:r w:rsidR="00C47FB2">
            <w:rPr>
              <w:color w:val="000000"/>
            </w:rPr>
            <w:tab/>
            <w:t>6</w:t>
          </w:r>
          <w:r w:rsidR="00C47FB2">
            <w:fldChar w:fldCharType="end"/>
          </w:r>
        </w:p>
        <w:p w14:paraId="6728C173"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sidR="00C47FB2">
              <w:rPr>
                <w:color w:val="000000"/>
              </w:rPr>
              <w:t>2.2.</w:t>
            </w:r>
          </w:hyperlink>
          <w:hyperlink w:anchor="_2et92p0">
            <w:r w:rsidR="00C47FB2">
              <w:rPr>
                <w:rFonts w:ascii="Cambria" w:eastAsia="Cambria" w:hAnsi="Cambria" w:cs="Cambria"/>
                <w:color w:val="000000"/>
              </w:rPr>
              <w:tab/>
            </w:r>
          </w:hyperlink>
          <w:r w:rsidR="00C47FB2">
            <w:fldChar w:fldCharType="begin"/>
          </w:r>
          <w:r w:rsidR="00C47FB2">
            <w:instrText xml:space="preserve"> PAGEREF _2et92p0 \h </w:instrText>
          </w:r>
          <w:r w:rsidR="00C47FB2">
            <w:fldChar w:fldCharType="separate"/>
          </w:r>
          <w:r w:rsidR="00C47FB2">
            <w:rPr>
              <w:color w:val="000000"/>
            </w:rPr>
            <w:t>Data types to expose</w:t>
          </w:r>
          <w:r w:rsidR="00C47FB2">
            <w:rPr>
              <w:color w:val="000000"/>
            </w:rPr>
            <w:tab/>
            <w:t>6</w:t>
          </w:r>
          <w:r w:rsidR="00C47FB2">
            <w:fldChar w:fldCharType="end"/>
          </w:r>
        </w:p>
        <w:p w14:paraId="21925935"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sidR="00C47FB2">
              <w:rPr>
                <w:color w:val="000000"/>
              </w:rPr>
              <w:t>2.3.</w:t>
            </w:r>
          </w:hyperlink>
          <w:hyperlink w:anchor="_tyjcwt">
            <w:r w:rsidR="00C47FB2">
              <w:rPr>
                <w:rFonts w:ascii="Cambria" w:eastAsia="Cambria" w:hAnsi="Cambria" w:cs="Cambria"/>
                <w:color w:val="000000"/>
              </w:rPr>
              <w:tab/>
            </w:r>
          </w:hyperlink>
          <w:r w:rsidR="00C47FB2">
            <w:fldChar w:fldCharType="begin"/>
          </w:r>
          <w:r w:rsidR="00C47FB2">
            <w:instrText xml:space="preserve"> PAGEREF _tyjcwt \h </w:instrText>
          </w:r>
          <w:r w:rsidR="00C47FB2">
            <w:fldChar w:fldCharType="separate"/>
          </w:r>
          <w:r w:rsidR="00C47FB2">
            <w:rPr>
              <w:color w:val="000000"/>
            </w:rPr>
            <w:t>Location - Spatial representation of data points</w:t>
          </w:r>
          <w:r w:rsidR="00C47FB2">
            <w:rPr>
              <w:color w:val="000000"/>
            </w:rPr>
            <w:tab/>
            <w:t>7</w:t>
          </w:r>
          <w:r w:rsidR="00C47FB2">
            <w:fldChar w:fldCharType="end"/>
          </w:r>
        </w:p>
        <w:p w14:paraId="06750679"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sidR="00C47FB2">
              <w:rPr>
                <w:color w:val="000000"/>
              </w:rPr>
              <w:t>2.4.</w:t>
            </w:r>
          </w:hyperlink>
          <w:hyperlink w:anchor="_3dy6vkm">
            <w:r w:rsidR="00C47FB2">
              <w:rPr>
                <w:rFonts w:ascii="Cambria" w:eastAsia="Cambria" w:hAnsi="Cambria" w:cs="Cambria"/>
                <w:color w:val="000000"/>
              </w:rPr>
              <w:tab/>
            </w:r>
          </w:hyperlink>
          <w:r w:rsidR="00C47FB2">
            <w:fldChar w:fldCharType="begin"/>
          </w:r>
          <w:r w:rsidR="00C47FB2">
            <w:instrText xml:space="preserve"> PAGEREF _3dy6vkm \h </w:instrText>
          </w:r>
          <w:r w:rsidR="00C47FB2">
            <w:fldChar w:fldCharType="separate"/>
          </w:r>
          <w:r w:rsidR="00C47FB2">
            <w:rPr>
              <w:color w:val="000000"/>
            </w:rPr>
            <w:t>Service areas</w:t>
          </w:r>
          <w:r w:rsidR="00C47FB2">
            <w:rPr>
              <w:color w:val="000000"/>
            </w:rPr>
            <w:tab/>
            <w:t>7</w:t>
          </w:r>
          <w:r w:rsidR="00C47FB2">
            <w:fldChar w:fldCharType="end"/>
          </w:r>
        </w:p>
        <w:p w14:paraId="5285F69F"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sidR="00C47FB2">
              <w:rPr>
                <w:color w:val="000000"/>
              </w:rPr>
              <w:t>2.5.</w:t>
            </w:r>
          </w:hyperlink>
          <w:hyperlink w:anchor="_1t3h5sf">
            <w:r w:rsidR="00C47FB2">
              <w:rPr>
                <w:rFonts w:ascii="Cambria" w:eastAsia="Cambria" w:hAnsi="Cambria" w:cs="Cambria"/>
                <w:color w:val="000000"/>
              </w:rPr>
              <w:tab/>
            </w:r>
          </w:hyperlink>
          <w:r w:rsidR="00C47FB2">
            <w:fldChar w:fldCharType="begin"/>
          </w:r>
          <w:r w:rsidR="00C47FB2">
            <w:instrText xml:space="preserve"> PAGEREF _1t3h5sf \h </w:instrText>
          </w:r>
          <w:r w:rsidR="00C47FB2">
            <w:fldChar w:fldCharType="separate"/>
          </w:r>
          <w:r w:rsidR="00C47FB2">
            <w:rPr>
              <w:color w:val="000000"/>
            </w:rPr>
            <w:t>Sampling and transmission frequency</w:t>
          </w:r>
          <w:r w:rsidR="00C47FB2">
            <w:rPr>
              <w:color w:val="000000"/>
            </w:rPr>
            <w:tab/>
            <w:t>7</w:t>
          </w:r>
          <w:r w:rsidR="00C47FB2">
            <w:fldChar w:fldCharType="end"/>
          </w:r>
        </w:p>
        <w:p w14:paraId="7853011C"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sidR="00C47FB2">
              <w:rPr>
                <w:color w:val="000000"/>
              </w:rPr>
              <w:t>2.6.</w:t>
            </w:r>
          </w:hyperlink>
          <w:hyperlink w:anchor="_4d34og8">
            <w:r w:rsidR="00C47FB2">
              <w:rPr>
                <w:rFonts w:ascii="Cambria" w:eastAsia="Cambria" w:hAnsi="Cambria" w:cs="Cambria"/>
                <w:color w:val="000000"/>
              </w:rPr>
              <w:tab/>
            </w:r>
          </w:hyperlink>
          <w:r w:rsidR="00C47FB2">
            <w:fldChar w:fldCharType="begin"/>
          </w:r>
          <w:r w:rsidR="00C47FB2">
            <w:instrText xml:space="preserve"> PAGEREF _4d34og8 \h </w:instrText>
          </w:r>
          <w:r w:rsidR="00C47FB2">
            <w:fldChar w:fldCharType="separate"/>
          </w:r>
          <w:r w:rsidR="00C47FB2">
            <w:rPr>
              <w:color w:val="000000"/>
            </w:rPr>
            <w:t>Requirements for storage of observations</w:t>
          </w:r>
          <w:r w:rsidR="00C47FB2">
            <w:rPr>
              <w:color w:val="000000"/>
            </w:rPr>
            <w:tab/>
            <w:t>7</w:t>
          </w:r>
          <w:r w:rsidR="00C47FB2">
            <w:fldChar w:fldCharType="end"/>
          </w:r>
        </w:p>
        <w:p w14:paraId="235E76BA"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sidR="00C47FB2">
              <w:rPr>
                <w:color w:val="000000"/>
              </w:rPr>
              <w:t>3.</w:t>
            </w:r>
          </w:hyperlink>
          <w:hyperlink w:anchor="_2s8eyo1">
            <w:r w:rsidR="00C47FB2">
              <w:rPr>
                <w:rFonts w:ascii="Cambria" w:eastAsia="Cambria" w:hAnsi="Cambria" w:cs="Cambria"/>
                <w:color w:val="000000"/>
              </w:rPr>
              <w:tab/>
            </w:r>
          </w:hyperlink>
          <w:r w:rsidR="00C47FB2">
            <w:fldChar w:fldCharType="begin"/>
          </w:r>
          <w:r w:rsidR="00C47FB2">
            <w:instrText xml:space="preserve"> PAGEREF _2s8eyo1 \h </w:instrText>
          </w:r>
          <w:r w:rsidR="00C47FB2">
            <w:fldChar w:fldCharType="separate"/>
          </w:r>
          <w:r w:rsidR="00C47FB2">
            <w:rPr>
              <w:color w:val="000000"/>
            </w:rPr>
            <w:t>Technical requirements for API</w:t>
          </w:r>
          <w:r w:rsidR="00C47FB2">
            <w:rPr>
              <w:color w:val="000000"/>
            </w:rPr>
            <w:tab/>
            <w:t>8</w:t>
          </w:r>
          <w:r w:rsidR="00C47FB2">
            <w:fldChar w:fldCharType="end"/>
          </w:r>
        </w:p>
        <w:p w14:paraId="79FD723E"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sidR="00C47FB2">
              <w:rPr>
                <w:color w:val="000000"/>
              </w:rPr>
              <w:t>3.2.</w:t>
            </w:r>
          </w:hyperlink>
          <w:hyperlink w:anchor="_17dp8vu">
            <w:r w:rsidR="00C47FB2">
              <w:rPr>
                <w:rFonts w:ascii="Cambria" w:eastAsia="Cambria" w:hAnsi="Cambria" w:cs="Cambria"/>
                <w:color w:val="000000"/>
              </w:rPr>
              <w:tab/>
            </w:r>
          </w:hyperlink>
          <w:r w:rsidR="00C47FB2">
            <w:fldChar w:fldCharType="begin"/>
          </w:r>
          <w:r w:rsidR="00C47FB2">
            <w:instrText xml:space="preserve"> PAGEREF _17dp8vu \h </w:instrText>
          </w:r>
          <w:r w:rsidR="00C47FB2">
            <w:fldChar w:fldCharType="separate"/>
          </w:r>
          <w:r w:rsidR="00C47FB2">
            <w:rPr>
              <w:color w:val="000000"/>
            </w:rPr>
            <w:t>Override</w:t>
          </w:r>
          <w:r w:rsidR="00C47FB2">
            <w:rPr>
              <w:color w:val="000000"/>
            </w:rPr>
            <w:tab/>
            <w:t>8</w:t>
          </w:r>
          <w:r w:rsidR="00C47FB2">
            <w:fldChar w:fldCharType="end"/>
          </w:r>
        </w:p>
        <w:p w14:paraId="0B14A8F7"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sidR="00C47FB2">
              <w:rPr>
                <w:color w:val="000000"/>
              </w:rPr>
              <w:t>3.3.</w:t>
            </w:r>
          </w:hyperlink>
          <w:hyperlink w:anchor="_3rdcrjn">
            <w:r w:rsidR="00C47FB2">
              <w:rPr>
                <w:rFonts w:ascii="Cambria" w:eastAsia="Cambria" w:hAnsi="Cambria" w:cs="Cambria"/>
                <w:color w:val="000000"/>
              </w:rPr>
              <w:tab/>
            </w:r>
          </w:hyperlink>
          <w:r w:rsidR="00C47FB2">
            <w:fldChar w:fldCharType="begin"/>
          </w:r>
          <w:r w:rsidR="00C47FB2">
            <w:instrText xml:space="preserve"> PAGEREF _3rdcrjn \h </w:instrText>
          </w:r>
          <w:r w:rsidR="00C47FB2">
            <w:fldChar w:fldCharType="separate"/>
          </w:r>
          <w:r w:rsidR="00C47FB2">
            <w:rPr>
              <w:color w:val="000000"/>
            </w:rPr>
            <w:t>Fail-over</w:t>
          </w:r>
          <w:r w:rsidR="00C47FB2">
            <w:rPr>
              <w:color w:val="000000"/>
            </w:rPr>
            <w:tab/>
            <w:t>9</w:t>
          </w:r>
          <w:r w:rsidR="00C47FB2">
            <w:fldChar w:fldCharType="end"/>
          </w:r>
        </w:p>
        <w:p w14:paraId="32A2C9B3"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sidR="00C47FB2">
              <w:rPr>
                <w:color w:val="000000"/>
              </w:rPr>
              <w:t>4.</w:t>
            </w:r>
          </w:hyperlink>
          <w:hyperlink w:anchor="_26in1rg">
            <w:r w:rsidR="00C47FB2">
              <w:rPr>
                <w:rFonts w:ascii="Cambria" w:eastAsia="Cambria" w:hAnsi="Cambria" w:cs="Cambria"/>
                <w:color w:val="000000"/>
              </w:rPr>
              <w:tab/>
            </w:r>
          </w:hyperlink>
          <w:r w:rsidR="00C47FB2">
            <w:fldChar w:fldCharType="begin"/>
          </w:r>
          <w:r w:rsidR="00C47FB2">
            <w:instrText xml:space="preserve"> PAGEREF _26in1rg \h </w:instrText>
          </w:r>
          <w:r w:rsidR="00C47FB2">
            <w:fldChar w:fldCharType="separate"/>
          </w:r>
          <w:r w:rsidR="00C47FB2">
            <w:rPr>
              <w:color w:val="000000"/>
            </w:rPr>
            <w:t>SLA - Service Level Agreement</w:t>
          </w:r>
          <w:r w:rsidR="00C47FB2">
            <w:rPr>
              <w:color w:val="000000"/>
            </w:rPr>
            <w:tab/>
            <w:t>9</w:t>
          </w:r>
          <w:r w:rsidR="00C47FB2">
            <w:fldChar w:fldCharType="end"/>
          </w:r>
        </w:p>
        <w:p w14:paraId="2A2093D2"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sidR="00C47FB2">
              <w:rPr>
                <w:color w:val="000000"/>
              </w:rPr>
              <w:t>4.1.</w:t>
            </w:r>
          </w:hyperlink>
          <w:hyperlink w:anchor="_lnxbz9">
            <w:r w:rsidR="00C47FB2">
              <w:rPr>
                <w:rFonts w:ascii="Cambria" w:eastAsia="Cambria" w:hAnsi="Cambria" w:cs="Cambria"/>
                <w:color w:val="000000"/>
              </w:rPr>
              <w:tab/>
            </w:r>
          </w:hyperlink>
          <w:r w:rsidR="00C47FB2">
            <w:fldChar w:fldCharType="begin"/>
          </w:r>
          <w:r w:rsidR="00C47FB2">
            <w:instrText xml:space="preserve"> PAGEREF _lnxbz9 \h </w:instrText>
          </w:r>
          <w:r w:rsidR="00C47FB2">
            <w:fldChar w:fldCharType="separate"/>
          </w:r>
          <w:r w:rsidR="00C47FB2">
            <w:rPr>
              <w:color w:val="000000"/>
            </w:rPr>
            <w:t>Up-time</w:t>
          </w:r>
          <w:r w:rsidR="00C47FB2">
            <w:rPr>
              <w:color w:val="000000"/>
            </w:rPr>
            <w:tab/>
            <w:t>9</w:t>
          </w:r>
          <w:r w:rsidR="00C47FB2">
            <w:fldChar w:fldCharType="end"/>
          </w:r>
        </w:p>
        <w:p w14:paraId="3ED3B72E"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sidR="00C47FB2">
              <w:rPr>
                <w:color w:val="000000"/>
              </w:rPr>
              <w:t>4.2.</w:t>
            </w:r>
          </w:hyperlink>
          <w:hyperlink w:anchor="_35nkun2">
            <w:r w:rsidR="00C47FB2">
              <w:rPr>
                <w:rFonts w:ascii="Cambria" w:eastAsia="Cambria" w:hAnsi="Cambria" w:cs="Cambria"/>
                <w:color w:val="000000"/>
              </w:rPr>
              <w:tab/>
            </w:r>
          </w:hyperlink>
          <w:r w:rsidR="00C47FB2">
            <w:fldChar w:fldCharType="begin"/>
          </w:r>
          <w:r w:rsidR="00C47FB2">
            <w:instrText xml:space="preserve"> PAGEREF _35nkun2 \h </w:instrText>
          </w:r>
          <w:r w:rsidR="00C47FB2">
            <w:fldChar w:fldCharType="separate"/>
          </w:r>
          <w:r w:rsidR="00C47FB2">
            <w:rPr>
              <w:color w:val="000000"/>
            </w:rPr>
            <w:t>Setting time</w:t>
          </w:r>
          <w:r w:rsidR="00C47FB2">
            <w:rPr>
              <w:color w:val="000000"/>
            </w:rPr>
            <w:tab/>
            <w:t>10</w:t>
          </w:r>
          <w:r w:rsidR="00C47FB2">
            <w:fldChar w:fldCharType="end"/>
          </w:r>
        </w:p>
        <w:p w14:paraId="5B273C05"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sidR="00C47FB2">
              <w:rPr>
                <w:color w:val="000000"/>
              </w:rPr>
              <w:t>4.3.</w:t>
            </w:r>
          </w:hyperlink>
          <w:hyperlink w:anchor="_1ksv4uv">
            <w:r w:rsidR="00C47FB2">
              <w:rPr>
                <w:rFonts w:ascii="Cambria" w:eastAsia="Cambria" w:hAnsi="Cambria" w:cs="Cambria"/>
                <w:color w:val="000000"/>
              </w:rPr>
              <w:tab/>
            </w:r>
          </w:hyperlink>
          <w:r w:rsidR="00C47FB2">
            <w:fldChar w:fldCharType="begin"/>
          </w:r>
          <w:r w:rsidR="00C47FB2">
            <w:instrText xml:space="preserve"> PAGEREF _1ksv4uv \h </w:instrText>
          </w:r>
          <w:r w:rsidR="00C47FB2">
            <w:fldChar w:fldCharType="separate"/>
          </w:r>
          <w:r w:rsidR="00C47FB2">
            <w:rPr>
              <w:color w:val="000000"/>
            </w:rPr>
            <w:t>Upgrades</w:t>
          </w:r>
          <w:r w:rsidR="00C47FB2">
            <w:rPr>
              <w:color w:val="000000"/>
            </w:rPr>
            <w:tab/>
            <w:t>10</w:t>
          </w:r>
          <w:r w:rsidR="00C47FB2">
            <w:fldChar w:fldCharType="end"/>
          </w:r>
        </w:p>
        <w:p w14:paraId="0B3683A1"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sidR="00C47FB2">
              <w:rPr>
                <w:color w:val="000000"/>
              </w:rPr>
              <w:t>5.</w:t>
            </w:r>
          </w:hyperlink>
          <w:hyperlink w:anchor="_44sinio">
            <w:r w:rsidR="00C47FB2">
              <w:rPr>
                <w:rFonts w:ascii="Cambria" w:eastAsia="Cambria" w:hAnsi="Cambria" w:cs="Cambria"/>
                <w:color w:val="000000"/>
              </w:rPr>
              <w:tab/>
            </w:r>
          </w:hyperlink>
          <w:r w:rsidR="00C47FB2">
            <w:fldChar w:fldCharType="begin"/>
          </w:r>
          <w:r w:rsidR="00C47FB2">
            <w:instrText xml:space="preserve"> PAGEREF _44sinio \h </w:instrText>
          </w:r>
          <w:r w:rsidR="00C47FB2">
            <w:fldChar w:fldCharType="separate"/>
          </w:r>
          <w:r w:rsidR="00C47FB2">
            <w:rPr>
              <w:color w:val="000000"/>
            </w:rPr>
            <w:t>IT security</w:t>
          </w:r>
          <w:r w:rsidR="00C47FB2">
            <w:rPr>
              <w:color w:val="000000"/>
            </w:rPr>
            <w:tab/>
            <w:t>10</w:t>
          </w:r>
          <w:r w:rsidR="00C47FB2">
            <w:fldChar w:fldCharType="end"/>
          </w:r>
        </w:p>
        <w:p w14:paraId="45647BF9"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sidR="00C47FB2">
              <w:rPr>
                <w:color w:val="000000"/>
              </w:rPr>
              <w:t>6.</w:t>
            </w:r>
          </w:hyperlink>
          <w:hyperlink w:anchor="_2jxsxqh">
            <w:r w:rsidR="00C47FB2">
              <w:rPr>
                <w:rFonts w:ascii="Cambria" w:eastAsia="Cambria" w:hAnsi="Cambria" w:cs="Cambria"/>
                <w:color w:val="000000"/>
              </w:rPr>
              <w:tab/>
            </w:r>
          </w:hyperlink>
          <w:r w:rsidR="00C47FB2">
            <w:fldChar w:fldCharType="begin"/>
          </w:r>
          <w:r w:rsidR="00C47FB2">
            <w:instrText xml:space="preserve"> PAGEREF _2jxsxqh \h </w:instrText>
          </w:r>
          <w:r w:rsidR="00C47FB2">
            <w:fldChar w:fldCharType="separate"/>
          </w:r>
          <w:r w:rsidR="00C47FB2">
            <w:rPr>
              <w:color w:val="000000"/>
            </w:rPr>
            <w:t>Ownership data and GDPR</w:t>
          </w:r>
          <w:r w:rsidR="00C47FB2">
            <w:rPr>
              <w:color w:val="000000"/>
            </w:rPr>
            <w:tab/>
            <w:t>10</w:t>
          </w:r>
          <w:r w:rsidR="00C47FB2">
            <w:fldChar w:fldCharType="end"/>
          </w:r>
        </w:p>
        <w:p w14:paraId="3AF4DA0C"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sidR="00C47FB2">
              <w:rPr>
                <w:color w:val="000000"/>
              </w:rPr>
              <w:t>7.</w:t>
            </w:r>
          </w:hyperlink>
          <w:hyperlink w:anchor="_z337ya">
            <w:r w:rsidR="00C47FB2">
              <w:rPr>
                <w:rFonts w:ascii="Cambria" w:eastAsia="Cambria" w:hAnsi="Cambria" w:cs="Cambria"/>
                <w:color w:val="000000"/>
              </w:rPr>
              <w:tab/>
            </w:r>
          </w:hyperlink>
          <w:r w:rsidR="00C47FB2">
            <w:fldChar w:fldCharType="begin"/>
          </w:r>
          <w:r w:rsidR="00C47FB2">
            <w:instrText xml:space="preserve"> PAGEREF _z337ya \h </w:instrText>
          </w:r>
          <w:r w:rsidR="00C47FB2">
            <w:fldChar w:fldCharType="separate"/>
          </w:r>
          <w:r w:rsidR="00C47FB2">
            <w:rPr>
              <w:color w:val="000000"/>
            </w:rPr>
            <w:t>Definitions and RealEstateCore concepts</w:t>
          </w:r>
          <w:r w:rsidR="00C47FB2">
            <w:rPr>
              <w:color w:val="000000"/>
            </w:rPr>
            <w:tab/>
            <w:t>11</w:t>
          </w:r>
          <w:r w:rsidR="00C47FB2">
            <w:fldChar w:fldCharType="end"/>
          </w:r>
        </w:p>
        <w:p w14:paraId="5E5DC8FD"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sidR="00C47FB2">
              <w:rPr>
                <w:color w:val="000000"/>
              </w:rPr>
              <w:t>8.</w:t>
            </w:r>
          </w:hyperlink>
          <w:hyperlink w:anchor="_3j2qqm3">
            <w:r w:rsidR="00C47FB2">
              <w:rPr>
                <w:rFonts w:ascii="Cambria" w:eastAsia="Cambria" w:hAnsi="Cambria" w:cs="Cambria"/>
                <w:color w:val="000000"/>
              </w:rPr>
              <w:tab/>
            </w:r>
          </w:hyperlink>
          <w:r w:rsidR="00C47FB2">
            <w:fldChar w:fldCharType="begin"/>
          </w:r>
          <w:r w:rsidR="00C47FB2">
            <w:instrText xml:space="preserve"> PAGEREF _3j2qqm3 \h </w:instrText>
          </w:r>
          <w:r w:rsidR="00C47FB2">
            <w:fldChar w:fldCharType="separate"/>
          </w:r>
          <w:r w:rsidR="00C47FB2">
            <w:rPr>
              <w:color w:val="000000"/>
            </w:rPr>
            <w:t>Appendices and references</w:t>
          </w:r>
          <w:r w:rsidR="00C47FB2">
            <w:rPr>
              <w:color w:val="000000"/>
            </w:rPr>
            <w:tab/>
            <w:t>12</w:t>
          </w:r>
          <w:r w:rsidR="00C47FB2">
            <w:fldChar w:fldCharType="end"/>
          </w:r>
        </w:p>
        <w:p w14:paraId="4EF46874" w14:textId="77777777" w:rsidR="00EA19DC" w:rsidRDefault="00C47FB2">
          <w:pPr>
            <w:tabs>
              <w:tab w:val="right" w:pos="9071"/>
            </w:tabs>
            <w:spacing w:before="60" w:after="80"/>
            <w:ind w:left="360"/>
          </w:pPr>
          <w:r>
            <w:fldChar w:fldCharType="end"/>
          </w:r>
        </w:p>
      </w:sdtContent>
    </w:sdt>
    <w:p w14:paraId="1157FC1E" w14:textId="77777777" w:rsidR="00EA19DC" w:rsidRDefault="00EA19DC">
      <w:pPr>
        <w:rPr>
          <w:b/>
          <w:sz w:val="48"/>
          <w:szCs w:val="48"/>
        </w:rPr>
      </w:pPr>
    </w:p>
    <w:p w14:paraId="776FB36E" w14:textId="77777777" w:rsidR="00EA19DC" w:rsidRDefault="00EA19DC">
      <w:pPr>
        <w:rPr>
          <w:b/>
          <w:sz w:val="48"/>
          <w:szCs w:val="48"/>
        </w:rPr>
      </w:pPr>
    </w:p>
    <w:p w14:paraId="13438D6E" w14:textId="77777777" w:rsidR="00EA19DC" w:rsidRDefault="00EA19DC">
      <w:pPr>
        <w:spacing w:line="261" w:lineRule="auto"/>
        <w:rPr>
          <w:sz w:val="14"/>
          <w:szCs w:val="14"/>
        </w:rPr>
      </w:pPr>
    </w:p>
    <w:sdt>
      <w:sdtPr>
        <w:id w:val="-299071353"/>
        <w:docPartObj>
          <w:docPartGallery w:val="Table of Contents"/>
          <w:docPartUnique/>
        </w:docPartObj>
      </w:sdtPr>
      <w:sdtContent>
        <w:p w14:paraId="21958237" w14:textId="77777777" w:rsidR="00EA19DC" w:rsidRDefault="00000000">
          <w:pPr>
            <w:widowControl w:val="0"/>
            <w:pBdr>
              <w:top w:val="nil"/>
              <w:left w:val="nil"/>
              <w:bottom w:val="nil"/>
              <w:right w:val="nil"/>
              <w:between w:val="nil"/>
            </w:pBdr>
            <w:spacing w:line="276" w:lineRule="auto"/>
            <w:rPr>
              <w:sz w:val="14"/>
              <w:szCs w:val="14"/>
            </w:rPr>
          </w:pPr>
          <w:fldSimple w:instr=" TOC \h \u \z "/>
        </w:p>
      </w:sdtContent>
    </w:sdt>
    <w:p w14:paraId="7FB135DE" w14:textId="77777777" w:rsidR="00EA19DC" w:rsidRDefault="00EA19DC">
      <w:pPr>
        <w:tabs>
          <w:tab w:val="right" w:pos="9071"/>
        </w:tabs>
        <w:spacing w:before="80"/>
        <w:rPr>
          <w:color w:val="000000"/>
          <w:sz w:val="18"/>
          <w:szCs w:val="18"/>
        </w:rPr>
      </w:pPr>
    </w:p>
    <w:p w14:paraId="4C6C8733" w14:textId="77777777" w:rsidR="00EA19DC" w:rsidRDefault="00EA19DC">
      <w:pPr>
        <w:rPr>
          <w:sz w:val="14"/>
          <w:szCs w:val="14"/>
        </w:rPr>
      </w:pPr>
    </w:p>
    <w:p w14:paraId="7A8B8B9C" w14:textId="77777777" w:rsidR="00EA19DC" w:rsidRDefault="00EA19DC">
      <w:pPr>
        <w:spacing w:line="261" w:lineRule="auto"/>
        <w:rPr>
          <w:sz w:val="20"/>
          <w:szCs w:val="20"/>
        </w:rPr>
      </w:pPr>
    </w:p>
    <w:p w14:paraId="5677E8F1" w14:textId="77777777" w:rsidR="00EA19DC" w:rsidRDefault="00EA19DC">
      <w:pPr>
        <w:spacing w:line="261" w:lineRule="auto"/>
        <w:rPr>
          <w:sz w:val="20"/>
          <w:szCs w:val="20"/>
        </w:rPr>
      </w:pPr>
    </w:p>
    <w:p w14:paraId="51303666" w14:textId="77777777" w:rsidR="00EA19DC" w:rsidRDefault="00EA19DC">
      <w:pPr>
        <w:spacing w:line="261" w:lineRule="auto"/>
        <w:rPr>
          <w:sz w:val="20"/>
          <w:szCs w:val="20"/>
        </w:rPr>
      </w:pPr>
    </w:p>
    <w:p w14:paraId="41A3C085" w14:textId="77777777" w:rsidR="00EA19DC" w:rsidRDefault="00C47FB2">
      <w:pPr>
        <w:pStyle w:val="Heading1"/>
        <w:numPr>
          <w:ilvl w:val="0"/>
          <w:numId w:val="2"/>
        </w:numPr>
      </w:pPr>
      <w:bookmarkStart w:id="1" w:name="_gjdgxs" w:colFirst="0" w:colLast="0"/>
      <w:bookmarkEnd w:id="1"/>
      <w:r>
        <w:t>Background and purpose</w:t>
      </w:r>
    </w:p>
    <w:p w14:paraId="421D8383" w14:textId="77777777" w:rsidR="00EA19DC" w:rsidRDefault="00C47FB2">
      <w:r>
        <w:t xml:space="preserve">The purpose of this document is to be able to set requirements for compatibility with RealEstateCore (REC) in procurement and the implementation of various technical property systems, both in new production and in conversions of existing properties to be able to ensure that data from the systems can be accessed to other IT systems and that it is possible to control the systems and thus the property via external applications. Technical property systems refer to superior control systems (SCADA, BMS - Building Management System, BAS - Building Automation System) that control </w:t>
      </w:r>
      <w:proofErr w:type="gramStart"/>
      <w:r>
        <w:t>substations  (</w:t>
      </w:r>
      <w:proofErr w:type="gramEnd"/>
      <w:r>
        <w:t>PLC) and / or fieldbus-based systems (Modbus, BACnet) and IoT systems (</w:t>
      </w:r>
      <w:proofErr w:type="spellStart"/>
      <w:r>
        <w:t>mqtt</w:t>
      </w:r>
      <w:proofErr w:type="spellEnd"/>
      <w:r>
        <w:t xml:space="preserve"> , https). This document continues to use the terms BMS, PLC, IoT system and external IT system as part of a technical property system.</w:t>
      </w:r>
    </w:p>
    <w:p w14:paraId="014B003A" w14:textId="77777777" w:rsidR="00EA19DC" w:rsidRDefault="00EA19DC">
      <w:pPr>
        <w:spacing w:line="261" w:lineRule="auto"/>
        <w:rPr>
          <w:sz w:val="20"/>
          <w:szCs w:val="20"/>
        </w:rPr>
      </w:pPr>
    </w:p>
    <w:p w14:paraId="3554570F" w14:textId="77777777" w:rsidR="00EA19DC" w:rsidRDefault="00C47FB2">
      <w:pPr>
        <w:spacing w:line="261" w:lineRule="auto"/>
      </w:pPr>
      <w:r>
        <w:t>This document does not prescribe:</w:t>
      </w:r>
    </w:p>
    <w:p w14:paraId="7F9CB7CF" w14:textId="77777777" w:rsidR="00EA19DC" w:rsidRDefault="00C47FB2">
      <w:pPr>
        <w:numPr>
          <w:ilvl w:val="0"/>
          <w:numId w:val="3"/>
        </w:numPr>
        <w:spacing w:line="261" w:lineRule="auto"/>
      </w:pPr>
      <w:r>
        <w:t>How to select or configure PLC</w:t>
      </w:r>
    </w:p>
    <w:p w14:paraId="3A4471FA" w14:textId="77777777" w:rsidR="00EA19DC" w:rsidRDefault="00C47FB2">
      <w:pPr>
        <w:numPr>
          <w:ilvl w:val="0"/>
          <w:numId w:val="3"/>
        </w:numPr>
        <w:spacing w:line="261" w:lineRule="auto"/>
      </w:pPr>
      <w:r>
        <w:t>Which fieldbuses to use</w:t>
      </w:r>
    </w:p>
    <w:p w14:paraId="6ED56A18" w14:textId="77777777" w:rsidR="00EA19DC" w:rsidRDefault="00C47FB2">
      <w:pPr>
        <w:numPr>
          <w:ilvl w:val="0"/>
          <w:numId w:val="3"/>
        </w:numPr>
        <w:spacing w:line="261" w:lineRule="auto"/>
      </w:pPr>
      <w:r>
        <w:t>Which BMS to select</w:t>
      </w:r>
    </w:p>
    <w:p w14:paraId="0C54189A" w14:textId="77777777" w:rsidR="00EA19DC" w:rsidRDefault="00C47FB2">
      <w:pPr>
        <w:numPr>
          <w:ilvl w:val="0"/>
          <w:numId w:val="3"/>
        </w:numPr>
        <w:spacing w:line="261" w:lineRule="auto"/>
      </w:pPr>
      <w:r>
        <w:t>Which systems for elevators, passage or IoT to select.</w:t>
      </w:r>
    </w:p>
    <w:p w14:paraId="1140856B" w14:textId="77777777" w:rsidR="00EA19DC" w:rsidRDefault="00C47FB2">
      <w:pPr>
        <w:numPr>
          <w:ilvl w:val="0"/>
          <w:numId w:val="3"/>
        </w:numPr>
        <w:spacing w:line="261" w:lineRule="auto"/>
      </w:pPr>
      <w:r>
        <w:t>How to mark components on drawings or in BMS and PLC.</w:t>
      </w:r>
    </w:p>
    <w:p w14:paraId="734B198F" w14:textId="77777777" w:rsidR="00EA19DC" w:rsidRDefault="00C47FB2">
      <w:pPr>
        <w:spacing w:line="261" w:lineRule="auto"/>
      </w:pPr>
      <w:r>
        <w:t xml:space="preserve"> </w:t>
      </w:r>
    </w:p>
    <w:p w14:paraId="23206BED" w14:textId="77777777" w:rsidR="00EA19DC" w:rsidRDefault="00C47FB2">
      <w:r>
        <w:t>This document is primarily aimed at subcontractors such as technical consultants, system suppliers, property managers, project developers, purchasers, project managers and installation consultants.</w:t>
      </w:r>
    </w:p>
    <w:p w14:paraId="2DD92902" w14:textId="77777777" w:rsidR="00EA19DC" w:rsidRDefault="00EA19DC">
      <w:pPr>
        <w:spacing w:line="261" w:lineRule="auto"/>
        <w:rPr>
          <w:sz w:val="20"/>
          <w:szCs w:val="20"/>
        </w:rPr>
      </w:pPr>
    </w:p>
    <w:p w14:paraId="7F06F742" w14:textId="77777777" w:rsidR="00EA19DC" w:rsidRDefault="00C47FB2">
      <w:pPr>
        <w:spacing w:line="261" w:lineRule="auto"/>
        <w:jc w:val="center"/>
        <w:rPr>
          <w:sz w:val="20"/>
          <w:szCs w:val="20"/>
        </w:rPr>
      </w:pPr>
      <w:r>
        <w:rPr>
          <w:noProof/>
          <w:sz w:val="20"/>
          <w:szCs w:val="20"/>
        </w:rPr>
        <w:lastRenderedPageBreak/>
        <w:drawing>
          <wp:inline distT="114300" distB="114300" distL="114300" distR="114300" wp14:anchorId="4B0D12E2" wp14:editId="4F9A5858">
            <wp:extent cx="5760410" cy="4457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60410" cy="4457700"/>
                    </a:xfrm>
                    <a:prstGeom prst="rect">
                      <a:avLst/>
                    </a:prstGeom>
                    <a:ln/>
                  </pic:spPr>
                </pic:pic>
              </a:graphicData>
            </a:graphic>
          </wp:inline>
        </w:drawing>
      </w:r>
    </w:p>
    <w:p w14:paraId="49488E65" w14:textId="77777777" w:rsidR="00EA19DC" w:rsidRDefault="00EA19DC">
      <w:pPr>
        <w:spacing w:line="261" w:lineRule="auto"/>
        <w:rPr>
          <w:sz w:val="20"/>
          <w:szCs w:val="20"/>
        </w:rPr>
      </w:pPr>
    </w:p>
    <w:p w14:paraId="7F8B966C" w14:textId="77777777" w:rsidR="00EA19DC" w:rsidRDefault="00C47FB2">
      <w:pPr>
        <w:spacing w:line="261" w:lineRule="auto"/>
        <w:jc w:val="center"/>
        <w:rPr>
          <w:i/>
          <w:sz w:val="20"/>
          <w:szCs w:val="20"/>
        </w:rPr>
      </w:pPr>
      <w:r>
        <w:rPr>
          <w:i/>
          <w:sz w:val="20"/>
          <w:szCs w:val="20"/>
        </w:rPr>
        <w:t>Figure 1. Overview of system architecture for technical building systems.</w:t>
      </w:r>
    </w:p>
    <w:p w14:paraId="2916B65B" w14:textId="77777777" w:rsidR="00EA19DC" w:rsidRDefault="00C47FB2">
      <w:pPr>
        <w:pStyle w:val="Heading2"/>
        <w:numPr>
          <w:ilvl w:val="1"/>
          <w:numId w:val="2"/>
        </w:numPr>
      </w:pPr>
      <w:bookmarkStart w:id="2" w:name="_30j0zll" w:colFirst="0" w:colLast="0"/>
      <w:bookmarkEnd w:id="2"/>
      <w:r>
        <w:t>Introduction RealEstateCore</w:t>
      </w:r>
    </w:p>
    <w:p w14:paraId="675E841E" w14:textId="77777777" w:rsidR="00EA19DC" w:rsidRDefault="00C47FB2">
      <w:r>
        <w:t xml:space="preserve">RealEstateCore is a standardized way of naming and categorizing property data that makes it possible to compare different buildings' information with each other and standardizes communication from different technical property systems and external IT systems. This creates opportunities for advanced data analysis, intelligent control and monitoring of buildings as well as visualization of property data in </w:t>
      </w:r>
      <w:proofErr w:type="gramStart"/>
      <w:r>
        <w:t>e.g.</w:t>
      </w:r>
      <w:proofErr w:type="gramEnd"/>
      <w:r>
        <w:t xml:space="preserve"> 3D models.</w:t>
      </w:r>
    </w:p>
    <w:p w14:paraId="2FFF628B" w14:textId="77777777" w:rsidR="00EA19DC" w:rsidRDefault="00C47FB2">
      <w:r>
        <w:t xml:space="preserve"> </w:t>
      </w:r>
    </w:p>
    <w:p w14:paraId="73743AB2" w14:textId="77777777" w:rsidR="00EA19DC" w:rsidRDefault="00C47FB2">
      <w:r>
        <w:t>RealEstateCore is an open standard that is free to use at no cost, with no restrictions or licensing requirements. All actors such as architects, property owners, property managers, system suppliers and construction contractors, etc. can use the RealEstateCore standard to similarly describe the interaction, data reading and central control of several different properties in an external IT system.</w:t>
      </w:r>
    </w:p>
    <w:p w14:paraId="4CFCB473" w14:textId="77777777" w:rsidR="00EA19DC" w:rsidRDefault="00C47FB2">
      <w:r>
        <w:t xml:space="preserve"> </w:t>
      </w:r>
    </w:p>
    <w:p w14:paraId="15A38E4D" w14:textId="77777777" w:rsidR="00EA19DC" w:rsidRDefault="00C47FB2">
      <w:r>
        <w:lastRenderedPageBreak/>
        <w:t>The content of RealEstateCore is not entirely new but is based in part on existing standards that are applied with a pragmatic approach to finding the least common denominator. In this way, the gap between different existing industry standards is bridged.</w:t>
      </w:r>
    </w:p>
    <w:p w14:paraId="3E96D060" w14:textId="77777777" w:rsidR="00EA19DC" w:rsidRDefault="00C47FB2">
      <w:r>
        <w:t xml:space="preserve"> </w:t>
      </w:r>
    </w:p>
    <w:p w14:paraId="3AC4D9C1" w14:textId="77777777" w:rsidR="00EA19DC" w:rsidRDefault="00C47FB2">
      <w:r>
        <w:t>RealEstateCore focuses on connecting and bridging four different domains for standards:</w:t>
      </w:r>
    </w:p>
    <w:p w14:paraId="2CE283A7" w14:textId="77777777" w:rsidR="00EA19DC" w:rsidRDefault="00C47FB2">
      <w:pPr>
        <w:numPr>
          <w:ilvl w:val="0"/>
          <w:numId w:val="4"/>
        </w:numPr>
        <w:pBdr>
          <w:top w:val="nil"/>
          <w:left w:val="nil"/>
          <w:bottom w:val="nil"/>
          <w:right w:val="nil"/>
          <w:between w:val="nil"/>
        </w:pBdr>
      </w:pPr>
      <w:r>
        <w:rPr>
          <w:color w:val="000000"/>
        </w:rPr>
        <w:t>Digital representation of the building design elements (</w:t>
      </w:r>
      <w:proofErr w:type="spellStart"/>
      <w:proofErr w:type="gramStart"/>
      <w:r>
        <w:rPr>
          <w:color w:val="000000"/>
        </w:rPr>
        <w:t>eg</w:t>
      </w:r>
      <w:proofErr w:type="spellEnd"/>
      <w:proofErr w:type="gramEnd"/>
      <w:r>
        <w:rPr>
          <w:color w:val="000000"/>
        </w:rPr>
        <w:t xml:space="preserve"> BIM / IFC)</w:t>
      </w:r>
    </w:p>
    <w:p w14:paraId="08E15C89" w14:textId="77777777" w:rsidR="00EA19DC" w:rsidRDefault="00C47FB2">
      <w:pPr>
        <w:numPr>
          <w:ilvl w:val="0"/>
          <w:numId w:val="4"/>
        </w:numPr>
        <w:pBdr>
          <w:top w:val="nil"/>
          <w:left w:val="nil"/>
          <w:bottom w:val="nil"/>
          <w:right w:val="nil"/>
          <w:between w:val="nil"/>
        </w:pBdr>
      </w:pPr>
      <w:r>
        <w:rPr>
          <w:color w:val="000000"/>
        </w:rPr>
        <w:t>Control and operation of the building (</w:t>
      </w:r>
      <w:proofErr w:type="spellStart"/>
      <w:proofErr w:type="gramStart"/>
      <w:r>
        <w:rPr>
          <w:color w:val="000000"/>
        </w:rPr>
        <w:t>eg</w:t>
      </w:r>
      <w:proofErr w:type="spellEnd"/>
      <w:proofErr w:type="gramEnd"/>
      <w:r>
        <w:rPr>
          <w:color w:val="000000"/>
        </w:rPr>
        <w:t xml:space="preserve"> Brick Schema, </w:t>
      </w:r>
      <w:proofErr w:type="spellStart"/>
      <w:r>
        <w:rPr>
          <w:color w:val="000000"/>
        </w:rPr>
        <w:t>Belok</w:t>
      </w:r>
      <w:proofErr w:type="spellEnd"/>
      <w:r>
        <w:rPr>
          <w:color w:val="000000"/>
        </w:rPr>
        <w:t xml:space="preserve"> object definitions, Haystack)</w:t>
      </w:r>
    </w:p>
    <w:p w14:paraId="48A7B675" w14:textId="77777777" w:rsidR="00EA19DC" w:rsidRDefault="00C47FB2">
      <w:pPr>
        <w:numPr>
          <w:ilvl w:val="0"/>
          <w:numId w:val="4"/>
        </w:numPr>
        <w:pBdr>
          <w:top w:val="nil"/>
          <w:left w:val="nil"/>
          <w:bottom w:val="nil"/>
          <w:right w:val="nil"/>
          <w:between w:val="nil"/>
        </w:pBdr>
      </w:pPr>
      <w:r>
        <w:rPr>
          <w:color w:val="000000"/>
        </w:rPr>
        <w:t>IoT technology (</w:t>
      </w:r>
      <w:proofErr w:type="gramStart"/>
      <w:r>
        <w:rPr>
          <w:color w:val="000000"/>
        </w:rPr>
        <w:t>e.g.</w:t>
      </w:r>
      <w:proofErr w:type="gramEnd"/>
      <w:r>
        <w:rPr>
          <w:color w:val="000000"/>
        </w:rPr>
        <w:t xml:space="preserve"> SSN, </w:t>
      </w:r>
      <w:proofErr w:type="spellStart"/>
      <w:r>
        <w:rPr>
          <w:color w:val="000000"/>
        </w:rPr>
        <w:t>WoT</w:t>
      </w:r>
      <w:proofErr w:type="spellEnd"/>
      <w:r>
        <w:rPr>
          <w:color w:val="000000"/>
        </w:rPr>
        <w:t>)</w:t>
      </w:r>
    </w:p>
    <w:p w14:paraId="650F734E" w14:textId="77777777" w:rsidR="00EA19DC" w:rsidRDefault="00C47FB2">
      <w:pPr>
        <w:numPr>
          <w:ilvl w:val="0"/>
          <w:numId w:val="4"/>
        </w:numPr>
        <w:pBdr>
          <w:top w:val="nil"/>
          <w:left w:val="nil"/>
          <w:bottom w:val="nil"/>
          <w:right w:val="nil"/>
          <w:between w:val="nil"/>
        </w:pBdr>
      </w:pPr>
      <w:r>
        <w:rPr>
          <w:color w:val="000000"/>
        </w:rPr>
        <w:t>Business data for processes and agreements (</w:t>
      </w:r>
      <w:proofErr w:type="gramStart"/>
      <w:r>
        <w:rPr>
          <w:color w:val="000000"/>
        </w:rPr>
        <w:t>e.g.</w:t>
      </w:r>
      <w:proofErr w:type="gramEnd"/>
      <w:r>
        <w:rPr>
          <w:color w:val="000000"/>
        </w:rPr>
        <w:t xml:space="preserve"> CDM / IBPDI)</w:t>
      </w:r>
    </w:p>
    <w:p w14:paraId="1CC75825" w14:textId="77777777" w:rsidR="00EA19DC" w:rsidRDefault="00C47FB2">
      <w:r>
        <w:t xml:space="preserve"> </w:t>
      </w:r>
    </w:p>
    <w:p w14:paraId="268D50FE" w14:textId="77777777" w:rsidR="00EA19DC" w:rsidRDefault="00C47FB2">
      <w:r>
        <w:t>Read more about RealEstateCore:</w:t>
      </w:r>
      <w:hyperlink r:id="rId12">
        <w:r>
          <w:t xml:space="preserve"> </w:t>
        </w:r>
      </w:hyperlink>
      <w:r>
        <w:t>https://www.realestatecore.io</w:t>
      </w:r>
    </w:p>
    <w:p w14:paraId="1668FA0A" w14:textId="77777777" w:rsidR="00EA19DC" w:rsidRDefault="00C47FB2">
      <w:pPr>
        <w:pStyle w:val="Heading1"/>
        <w:numPr>
          <w:ilvl w:val="0"/>
          <w:numId w:val="2"/>
        </w:numPr>
      </w:pPr>
      <w:bookmarkStart w:id="3" w:name="_1fob9te" w:colFirst="0" w:colLast="0"/>
      <w:bookmarkEnd w:id="3"/>
      <w:r>
        <w:t xml:space="preserve">RealEstateCore coding of data points </w:t>
      </w:r>
    </w:p>
    <w:p w14:paraId="544D1C56" w14:textId="77777777" w:rsidR="00EA19DC" w:rsidRDefault="00C47FB2">
      <w:pPr>
        <w:pStyle w:val="Heading2"/>
        <w:numPr>
          <w:ilvl w:val="1"/>
          <w:numId w:val="2"/>
        </w:numPr>
        <w:ind w:left="0" w:firstLine="0"/>
      </w:pPr>
      <w:bookmarkStart w:id="4" w:name="_3znysh7" w:colFirst="0" w:colLast="0"/>
      <w:bookmarkEnd w:id="4"/>
      <w:r>
        <w:t>Data points - "tag list"</w:t>
      </w:r>
    </w:p>
    <w:p w14:paraId="2D44ECC1" w14:textId="77777777" w:rsidR="00EA19DC" w:rsidRDefault="00C47FB2">
      <w:pPr>
        <w:ind w:left="720"/>
      </w:pPr>
      <w:r>
        <w:t>A tag list is the list of all devices (system components) and its sensors (sensors) and actuators (actuators) as a superior system (</w:t>
      </w:r>
      <w:proofErr w:type="gramStart"/>
      <w:r>
        <w:t>e.g.</w:t>
      </w:r>
      <w:proofErr w:type="gramEnd"/>
      <w:r>
        <w:t xml:space="preserve"> </w:t>
      </w:r>
      <w:proofErr w:type="spellStart"/>
      <w:r>
        <w:t>EcoStruxure</w:t>
      </w:r>
      <w:proofErr w:type="spellEnd"/>
      <w:r>
        <w:t>) exposes to an external IT system.</w:t>
      </w:r>
      <w:r>
        <w:br/>
      </w:r>
    </w:p>
    <w:p w14:paraId="483B75F7" w14:textId="77777777" w:rsidR="00EA19DC" w:rsidRDefault="00C47FB2">
      <w:pPr>
        <w:numPr>
          <w:ilvl w:val="2"/>
          <w:numId w:val="2"/>
        </w:numPr>
        <w:pBdr>
          <w:top w:val="nil"/>
          <w:left w:val="nil"/>
          <w:bottom w:val="nil"/>
          <w:right w:val="nil"/>
          <w:between w:val="nil"/>
        </w:pBdr>
      </w:pPr>
      <w:r>
        <w:rPr>
          <w:color w:val="000000"/>
        </w:rPr>
        <w:t>The tag list must be able to be exposed and exported from a parent system in RealEstateCore format.</w:t>
      </w:r>
    </w:p>
    <w:p w14:paraId="2C295402" w14:textId="77777777" w:rsidR="00EA19DC" w:rsidRDefault="00C47FB2">
      <w:pPr>
        <w:numPr>
          <w:ilvl w:val="2"/>
          <w:numId w:val="2"/>
        </w:numPr>
        <w:pBdr>
          <w:top w:val="nil"/>
          <w:left w:val="nil"/>
          <w:bottom w:val="nil"/>
          <w:right w:val="nil"/>
          <w:between w:val="nil"/>
        </w:pBdr>
      </w:pPr>
      <w:r>
        <w:rPr>
          <w:color w:val="000000"/>
        </w:rPr>
        <w:t>The tag list must contain a selected subset of all available data points for the property's appliances, sensors and actuators that can be read and controlled.</w:t>
      </w:r>
    </w:p>
    <w:p w14:paraId="48888AF2" w14:textId="77777777" w:rsidR="00EA19DC" w:rsidRDefault="00C47FB2">
      <w:pPr>
        <w:pStyle w:val="Heading2"/>
        <w:numPr>
          <w:ilvl w:val="1"/>
          <w:numId w:val="2"/>
        </w:numPr>
        <w:ind w:left="0" w:firstLine="0"/>
      </w:pPr>
      <w:bookmarkStart w:id="5" w:name="_2et92p0" w:colFirst="0" w:colLast="0"/>
      <w:bookmarkEnd w:id="5"/>
      <w:r>
        <w:t>Data types to expose</w:t>
      </w:r>
    </w:p>
    <w:p w14:paraId="394744ED" w14:textId="77777777" w:rsidR="00EA19DC" w:rsidRDefault="00C47FB2">
      <w:pPr>
        <w:ind w:left="720"/>
      </w:pPr>
      <w:r>
        <w:t>Which data points are to be selected to be exposed to external IT systems differ from different properties and property owners.</w:t>
      </w:r>
    </w:p>
    <w:p w14:paraId="7E2BF7DC" w14:textId="77777777" w:rsidR="00EA19DC" w:rsidRDefault="00C47FB2">
      <w:pPr>
        <w:ind w:left="720"/>
      </w:pPr>
      <w:r>
        <w:t>Data points to be included in exposure and export, see Appendix 1. "RealEstateCore tag selection".</w:t>
      </w:r>
    </w:p>
    <w:p w14:paraId="77D0A2DD" w14:textId="77777777" w:rsidR="00EA19DC" w:rsidRDefault="00C47FB2">
      <w:pPr>
        <w:pStyle w:val="Heading2"/>
        <w:numPr>
          <w:ilvl w:val="1"/>
          <w:numId w:val="2"/>
        </w:numPr>
        <w:ind w:left="0" w:firstLine="0"/>
      </w:pPr>
      <w:bookmarkStart w:id="6" w:name="_tyjcwt" w:colFirst="0" w:colLast="0"/>
      <w:bookmarkEnd w:id="6"/>
      <w:r>
        <w:lastRenderedPageBreak/>
        <w:t>Location - Spatial representation of data points</w:t>
      </w:r>
    </w:p>
    <w:p w14:paraId="1A04E083" w14:textId="77777777" w:rsidR="00EA19DC" w:rsidRDefault="00C47FB2">
      <w:pPr>
        <w:ind w:left="720"/>
      </w:pPr>
      <w:r>
        <w:t>Devices, sensors and actuators in the building must be spatially placed in reference to a model of the building (in a BIM model or dwg drawing) and handled by placing the data point in a named building part (</w:t>
      </w:r>
      <w:proofErr w:type="spellStart"/>
      <w:proofErr w:type="gramStart"/>
      <w:r>
        <w:t>eg</w:t>
      </w:r>
      <w:proofErr w:type="spellEnd"/>
      <w:proofErr w:type="gramEnd"/>
      <w:r>
        <w:t xml:space="preserve"> room number, building number or floor plan) or that the coordinates in a coordinate system (for example from the drawings) are specified.</w:t>
      </w:r>
    </w:p>
    <w:p w14:paraId="4825CE8B" w14:textId="77777777" w:rsidR="00EA19DC" w:rsidRDefault="00C47FB2">
      <w:pPr>
        <w:pStyle w:val="Heading2"/>
        <w:numPr>
          <w:ilvl w:val="1"/>
          <w:numId w:val="2"/>
        </w:numPr>
        <w:ind w:left="0" w:firstLine="0"/>
      </w:pPr>
      <w:bookmarkStart w:id="7" w:name="_3dy6vkm" w:colFirst="0" w:colLast="0"/>
      <w:bookmarkEnd w:id="7"/>
      <w:r>
        <w:t>Service areas</w:t>
      </w:r>
    </w:p>
    <w:p w14:paraId="6D7172E0" w14:textId="77777777" w:rsidR="00EA19DC" w:rsidRDefault="00C47FB2">
      <w:pPr>
        <w:ind w:left="720"/>
      </w:pPr>
      <w:r>
        <w:t>Which rooms or zones are served by a device (for example an air handling unit) must be described according to RealEstateCore.</w:t>
      </w:r>
    </w:p>
    <w:p w14:paraId="3450E70C" w14:textId="77777777" w:rsidR="00EA19DC" w:rsidRDefault="00EA19DC">
      <w:pPr>
        <w:ind w:left="720"/>
      </w:pPr>
    </w:p>
    <w:p w14:paraId="1EBC91F3" w14:textId="77777777" w:rsidR="00EA19DC" w:rsidRDefault="00C47FB2">
      <w:pPr>
        <w:ind w:left="720"/>
      </w:pPr>
      <w:r>
        <w:t>See Appendix 1: “RealEstateCore tag selection” for examples.</w:t>
      </w:r>
    </w:p>
    <w:p w14:paraId="4337E1E8" w14:textId="77777777" w:rsidR="00EA19DC" w:rsidRDefault="00C47FB2">
      <w:pPr>
        <w:pStyle w:val="Heading2"/>
        <w:numPr>
          <w:ilvl w:val="1"/>
          <w:numId w:val="2"/>
        </w:numPr>
        <w:ind w:left="0" w:firstLine="0"/>
      </w:pPr>
      <w:bookmarkStart w:id="8" w:name="_1t3h5sf" w:colFirst="0" w:colLast="0"/>
      <w:bookmarkEnd w:id="8"/>
      <w:r>
        <w:t>Sampling and transmission frequency</w:t>
      </w:r>
    </w:p>
    <w:p w14:paraId="51E257D3" w14:textId="77777777" w:rsidR="00EA19DC" w:rsidRDefault="00C47FB2">
      <w:pPr>
        <w:ind w:left="720"/>
      </w:pPr>
      <w:r>
        <w:t>Depending on different areas of use, requirements are set for how often and how quickly an observation should be forwarded to an external IT system.</w:t>
      </w:r>
    </w:p>
    <w:p w14:paraId="73500B9F" w14:textId="77777777" w:rsidR="00EA19DC" w:rsidRDefault="00C47FB2">
      <w:pPr>
        <w:numPr>
          <w:ilvl w:val="2"/>
          <w:numId w:val="2"/>
        </w:numPr>
        <w:pBdr>
          <w:top w:val="nil"/>
          <w:left w:val="nil"/>
          <w:bottom w:val="nil"/>
          <w:right w:val="nil"/>
          <w:between w:val="nil"/>
        </w:pBdr>
        <w:spacing w:line="240" w:lineRule="auto"/>
      </w:pPr>
      <w:r>
        <w:rPr>
          <w:color w:val="000000"/>
        </w:rPr>
        <w:t xml:space="preserve">Event-controlled transfer is to be recommended, </w:t>
      </w:r>
      <w:proofErr w:type="spellStart"/>
      <w:r>
        <w:rPr>
          <w:color w:val="000000"/>
        </w:rPr>
        <w:t>ie</w:t>
      </w:r>
      <w:proofErr w:type="spellEnd"/>
      <w:r>
        <w:rPr>
          <w:color w:val="000000"/>
        </w:rPr>
        <w:t>. that when a value changes, it is passed on. In the case of event-controlled transmission, there must be adjustable parameters for the minimum and maximum time of the transmissions.</w:t>
      </w:r>
    </w:p>
    <w:p w14:paraId="60DAC806" w14:textId="77777777" w:rsidR="00EA19DC" w:rsidRDefault="00C47FB2">
      <w:pPr>
        <w:numPr>
          <w:ilvl w:val="2"/>
          <w:numId w:val="2"/>
        </w:numPr>
        <w:pBdr>
          <w:top w:val="nil"/>
          <w:left w:val="nil"/>
          <w:bottom w:val="nil"/>
          <w:right w:val="nil"/>
          <w:between w:val="nil"/>
        </w:pBdr>
        <w:spacing w:line="240" w:lineRule="auto"/>
      </w:pPr>
      <w:r>
        <w:rPr>
          <w:color w:val="000000"/>
        </w:rPr>
        <w:t>For polling transmission, adjustable parameters for sampling frequency and transmission frequency must be available for different types of data points.</w:t>
      </w:r>
    </w:p>
    <w:p w14:paraId="4438725C" w14:textId="77777777" w:rsidR="00EA19DC" w:rsidRDefault="00C47FB2">
      <w:pPr>
        <w:numPr>
          <w:ilvl w:val="2"/>
          <w:numId w:val="2"/>
        </w:numPr>
        <w:pBdr>
          <w:top w:val="nil"/>
          <w:left w:val="nil"/>
          <w:bottom w:val="nil"/>
          <w:right w:val="nil"/>
          <w:between w:val="nil"/>
        </w:pBdr>
        <w:spacing w:line="240" w:lineRule="auto"/>
      </w:pPr>
      <w:r>
        <w:rPr>
          <w:color w:val="000000"/>
        </w:rPr>
        <w:t xml:space="preserve">Recommendation for sampling frequency: </w:t>
      </w:r>
    </w:p>
    <w:p w14:paraId="448807A4" w14:textId="77777777" w:rsidR="00EA19DC" w:rsidRDefault="00C47FB2">
      <w:pPr>
        <w:numPr>
          <w:ilvl w:val="3"/>
          <w:numId w:val="2"/>
        </w:numPr>
        <w:pBdr>
          <w:top w:val="nil"/>
          <w:left w:val="nil"/>
          <w:bottom w:val="nil"/>
          <w:right w:val="nil"/>
          <w:between w:val="nil"/>
        </w:pBdr>
        <w:spacing w:line="240" w:lineRule="auto"/>
        <w:ind w:hanging="648"/>
      </w:pPr>
      <w:r>
        <w:rPr>
          <w:color w:val="000000"/>
        </w:rPr>
        <w:t>Presence detection: Directly at event</w:t>
      </w:r>
    </w:p>
    <w:p w14:paraId="3199FEB6" w14:textId="77777777" w:rsidR="00EA19DC" w:rsidRDefault="00C47FB2">
      <w:pPr>
        <w:numPr>
          <w:ilvl w:val="3"/>
          <w:numId w:val="2"/>
        </w:numPr>
        <w:pBdr>
          <w:top w:val="nil"/>
          <w:left w:val="nil"/>
          <w:bottom w:val="nil"/>
          <w:right w:val="nil"/>
          <w:between w:val="nil"/>
        </w:pBdr>
        <w:spacing w:line="240" w:lineRule="auto"/>
        <w:ind w:hanging="648"/>
      </w:pPr>
      <w:r>
        <w:rPr>
          <w:color w:val="000000"/>
        </w:rPr>
        <w:t>Temperature: 15 minutes</w:t>
      </w:r>
    </w:p>
    <w:p w14:paraId="7BCD67AD" w14:textId="77777777" w:rsidR="00EA19DC" w:rsidRDefault="00C47FB2">
      <w:pPr>
        <w:numPr>
          <w:ilvl w:val="3"/>
          <w:numId w:val="2"/>
        </w:numPr>
        <w:pBdr>
          <w:top w:val="nil"/>
          <w:left w:val="nil"/>
          <w:bottom w:val="nil"/>
          <w:right w:val="nil"/>
          <w:between w:val="nil"/>
        </w:pBdr>
        <w:spacing w:line="240" w:lineRule="auto"/>
        <w:ind w:hanging="648"/>
      </w:pPr>
      <w:r>
        <w:rPr>
          <w:color w:val="000000"/>
        </w:rPr>
        <w:t>Energy: 15 minutes</w:t>
      </w:r>
    </w:p>
    <w:p w14:paraId="120F56B4" w14:textId="77777777" w:rsidR="00EA19DC" w:rsidRDefault="00C47FB2">
      <w:pPr>
        <w:numPr>
          <w:ilvl w:val="3"/>
          <w:numId w:val="2"/>
        </w:numPr>
        <w:pBdr>
          <w:top w:val="nil"/>
          <w:left w:val="nil"/>
          <w:bottom w:val="nil"/>
          <w:right w:val="nil"/>
          <w:between w:val="nil"/>
        </w:pBdr>
        <w:spacing w:line="240" w:lineRule="auto"/>
        <w:ind w:hanging="648"/>
      </w:pPr>
      <w:r>
        <w:rPr>
          <w:color w:val="000000"/>
        </w:rPr>
        <w:t>Power: 1 minute (need for faster measurement may occur)</w:t>
      </w:r>
    </w:p>
    <w:p w14:paraId="717DFECB" w14:textId="77777777" w:rsidR="00EA19DC" w:rsidRDefault="00C47FB2">
      <w:pPr>
        <w:numPr>
          <w:ilvl w:val="3"/>
          <w:numId w:val="2"/>
        </w:numPr>
        <w:pBdr>
          <w:top w:val="nil"/>
          <w:left w:val="nil"/>
          <w:bottom w:val="nil"/>
          <w:right w:val="nil"/>
          <w:between w:val="nil"/>
        </w:pBdr>
        <w:spacing w:line="240" w:lineRule="auto"/>
        <w:ind w:hanging="648"/>
      </w:pPr>
      <w:r>
        <w:rPr>
          <w:color w:val="000000"/>
        </w:rPr>
        <w:t>Alarm: Direct at event</w:t>
      </w:r>
    </w:p>
    <w:p w14:paraId="09A4B5EC" w14:textId="77777777" w:rsidR="00EA19DC" w:rsidRDefault="00C47FB2">
      <w:pPr>
        <w:numPr>
          <w:ilvl w:val="2"/>
          <w:numId w:val="2"/>
        </w:numPr>
        <w:pBdr>
          <w:top w:val="nil"/>
          <w:left w:val="nil"/>
          <w:bottom w:val="nil"/>
          <w:right w:val="nil"/>
          <w:between w:val="nil"/>
        </w:pBdr>
        <w:spacing w:line="240" w:lineRule="auto"/>
      </w:pPr>
      <w:r>
        <w:rPr>
          <w:color w:val="000000"/>
        </w:rPr>
        <w:t>Recommendation for transmission to external IT system is that it should take place directly in connection until the observation is made but no longer than one (1) minute delay.</w:t>
      </w:r>
    </w:p>
    <w:p w14:paraId="0EE3E219" w14:textId="77777777" w:rsidR="00EA19DC" w:rsidRDefault="00C47FB2">
      <w:pPr>
        <w:pStyle w:val="Heading2"/>
        <w:numPr>
          <w:ilvl w:val="1"/>
          <w:numId w:val="2"/>
        </w:numPr>
        <w:ind w:left="0" w:firstLine="0"/>
      </w:pPr>
      <w:bookmarkStart w:id="9" w:name="_4d34og8" w:colFirst="0" w:colLast="0"/>
      <w:bookmarkEnd w:id="9"/>
      <w:r>
        <w:t>Requirements for storage of observations</w:t>
      </w:r>
    </w:p>
    <w:p w14:paraId="576597DF" w14:textId="77777777" w:rsidR="00EA19DC" w:rsidRDefault="00C47FB2">
      <w:pPr>
        <w:ind w:left="720"/>
      </w:pPr>
      <w:r>
        <w:t>In the event of a communication interruption between a technical property system and an external IT system, values ​​must be stored in a technical property system for at least up to 168 hours in order to be automatically transferred when communication is restored.</w:t>
      </w:r>
    </w:p>
    <w:p w14:paraId="6F802817" w14:textId="77777777" w:rsidR="00EA19DC" w:rsidRDefault="00EA19DC">
      <w:pPr>
        <w:ind w:left="720"/>
      </w:pPr>
    </w:p>
    <w:p w14:paraId="228EF1A5" w14:textId="77777777" w:rsidR="00EA19DC" w:rsidRDefault="00C47FB2">
      <w:pPr>
        <w:ind w:left="720"/>
      </w:pPr>
      <w:r>
        <w:lastRenderedPageBreak/>
        <w:t>Requirements for storing data in PLC or IoT systems are not included in this set of requirements.</w:t>
      </w:r>
    </w:p>
    <w:p w14:paraId="60D90102" w14:textId="77777777" w:rsidR="00EA19DC" w:rsidRDefault="00C47FB2">
      <w:pPr>
        <w:pStyle w:val="Heading1"/>
        <w:numPr>
          <w:ilvl w:val="0"/>
          <w:numId w:val="2"/>
        </w:numPr>
      </w:pPr>
      <w:bookmarkStart w:id="10" w:name="_2s8eyo1" w:colFirst="0" w:colLast="0"/>
      <w:bookmarkEnd w:id="10"/>
      <w:r>
        <w:t>Technical requirements for API</w:t>
      </w:r>
    </w:p>
    <w:p w14:paraId="0008A12B" w14:textId="77777777" w:rsidR="00EA19DC" w:rsidRDefault="00C47FB2">
      <w:r>
        <w:t xml:space="preserve">Technical property systems that expose data and override functionality must use </w:t>
      </w:r>
      <w:proofErr w:type="spellStart"/>
      <w:r>
        <w:t>RealEstateCore's</w:t>
      </w:r>
      <w:proofErr w:type="spellEnd"/>
      <w:r>
        <w:t xml:space="preserve"> API standard.</w:t>
      </w:r>
    </w:p>
    <w:p w14:paraId="661B9043" w14:textId="6848962C" w:rsidR="00EA19DC" w:rsidRDefault="00C47FB2">
      <w:pPr>
        <w:numPr>
          <w:ilvl w:val="2"/>
          <w:numId w:val="2"/>
        </w:numPr>
        <w:pBdr>
          <w:top w:val="nil"/>
          <w:left w:val="nil"/>
          <w:bottom w:val="nil"/>
          <w:right w:val="nil"/>
          <w:between w:val="nil"/>
        </w:pBdr>
        <w:spacing w:line="240" w:lineRule="auto"/>
      </w:pPr>
      <w:proofErr w:type="spellStart"/>
      <w:r>
        <w:rPr>
          <w:color w:val="000000"/>
        </w:rPr>
        <w:t>RealEstateCore</w:t>
      </w:r>
      <w:proofErr w:type="spellEnd"/>
      <w:r>
        <w:rPr>
          <w:color w:val="000000"/>
        </w:rPr>
        <w:t xml:space="preserve"> API version </w:t>
      </w:r>
      <w:ins w:id="11" w:author="Erik Wallin" w:date="2024-06-17T09:16:00Z">
        <w:r w:rsidR="00450E0E">
          <w:rPr>
            <w:color w:val="000000"/>
          </w:rPr>
          <w:t>4</w:t>
        </w:r>
      </w:ins>
      <w:r>
        <w:rPr>
          <w:color w:val="000000"/>
        </w:rPr>
        <w:t xml:space="preserve"> must be used.</w:t>
      </w:r>
    </w:p>
    <w:p w14:paraId="4A7A4989" w14:textId="77777777" w:rsidR="00EA19DC" w:rsidRDefault="00C47FB2">
      <w:pPr>
        <w:numPr>
          <w:ilvl w:val="2"/>
          <w:numId w:val="2"/>
        </w:numPr>
        <w:pBdr>
          <w:top w:val="nil"/>
          <w:left w:val="nil"/>
          <w:bottom w:val="nil"/>
          <w:right w:val="nil"/>
          <w:between w:val="nil"/>
        </w:pBdr>
        <w:spacing w:line="240" w:lineRule="auto"/>
      </w:pPr>
      <w:r>
        <w:rPr>
          <w:color w:val="000000"/>
        </w:rPr>
        <w:t xml:space="preserve">The parent system should expose observations and actuation characteristics in messages according to the </w:t>
      </w:r>
      <w:proofErr w:type="spellStart"/>
      <w:r>
        <w:rPr>
          <w:color w:val="000000"/>
        </w:rPr>
        <w:t>RealEstateCore</w:t>
      </w:r>
      <w:proofErr w:type="spellEnd"/>
      <w:r>
        <w:rPr>
          <w:color w:val="000000"/>
        </w:rPr>
        <w:t xml:space="preserve"> specifications, </w:t>
      </w:r>
      <w:proofErr w:type="spellStart"/>
      <w:r>
        <w:rPr>
          <w:color w:val="000000"/>
        </w:rPr>
        <w:t>ie</w:t>
      </w:r>
      <w:proofErr w:type="spellEnd"/>
      <w:r>
        <w:rPr>
          <w:color w:val="000000"/>
        </w:rPr>
        <w:t>. be able to search, read and write data.</w:t>
      </w:r>
    </w:p>
    <w:p w14:paraId="5063E329" w14:textId="77777777" w:rsidR="00EA19DC" w:rsidRDefault="00C47FB2">
      <w:pPr>
        <w:numPr>
          <w:ilvl w:val="2"/>
          <w:numId w:val="2"/>
        </w:numPr>
        <w:pBdr>
          <w:top w:val="nil"/>
          <w:left w:val="nil"/>
          <w:bottom w:val="nil"/>
          <w:right w:val="nil"/>
          <w:between w:val="nil"/>
        </w:pBdr>
        <w:spacing w:line="240" w:lineRule="auto"/>
      </w:pPr>
      <w:r>
        <w:rPr>
          <w:color w:val="000000"/>
        </w:rPr>
        <w:t>Data from sensors must be readable via the RealEstateCore API (</w:t>
      </w:r>
      <w:proofErr w:type="gramStart"/>
      <w:r>
        <w:rPr>
          <w:color w:val="000000"/>
        </w:rPr>
        <w:t>e.g.</w:t>
      </w:r>
      <w:proofErr w:type="gramEnd"/>
      <w:r>
        <w:rPr>
          <w:color w:val="000000"/>
        </w:rPr>
        <w:t xml:space="preserve"> air quality meter, energy meter, water meter, presence sensor, position indication, weather station, </w:t>
      </w:r>
      <w:proofErr w:type="spellStart"/>
      <w:r>
        <w:rPr>
          <w:color w:val="000000"/>
        </w:rPr>
        <w:t>etc</w:t>
      </w:r>
      <w:proofErr w:type="spellEnd"/>
      <w:r>
        <w:rPr>
          <w:color w:val="000000"/>
        </w:rPr>
        <w:t>).</w:t>
      </w:r>
    </w:p>
    <w:p w14:paraId="230E864B" w14:textId="77777777" w:rsidR="00EA19DC" w:rsidRDefault="00C47FB2">
      <w:pPr>
        <w:numPr>
          <w:ilvl w:val="2"/>
          <w:numId w:val="2"/>
        </w:numPr>
        <w:pBdr>
          <w:top w:val="nil"/>
          <w:left w:val="nil"/>
          <w:bottom w:val="nil"/>
          <w:right w:val="nil"/>
          <w:between w:val="nil"/>
        </w:pBdr>
        <w:spacing w:line="240" w:lineRule="auto"/>
      </w:pPr>
      <w:r>
        <w:rPr>
          <w:color w:val="000000"/>
        </w:rPr>
        <w:t xml:space="preserve">Actuators must be able to be read and actuated via the </w:t>
      </w:r>
      <w:proofErr w:type="spellStart"/>
      <w:r>
        <w:rPr>
          <w:color w:val="000000"/>
        </w:rPr>
        <w:t>RealEstateCore</w:t>
      </w:r>
      <w:proofErr w:type="spellEnd"/>
      <w:r>
        <w:rPr>
          <w:color w:val="000000"/>
        </w:rPr>
        <w:t xml:space="preserve"> API (</w:t>
      </w:r>
      <w:proofErr w:type="spellStart"/>
      <w:proofErr w:type="gramStart"/>
      <w:r>
        <w:rPr>
          <w:color w:val="000000"/>
        </w:rPr>
        <w:t>eg</w:t>
      </w:r>
      <w:proofErr w:type="spellEnd"/>
      <w:proofErr w:type="gramEnd"/>
      <w:r>
        <w:rPr>
          <w:color w:val="000000"/>
        </w:rPr>
        <w:t xml:space="preserve"> valves, dampers, motors, passage / lock, lighting, </w:t>
      </w:r>
      <w:proofErr w:type="spellStart"/>
      <w:r>
        <w:rPr>
          <w:color w:val="000000"/>
        </w:rPr>
        <w:t>etc</w:t>
      </w:r>
      <w:proofErr w:type="spellEnd"/>
      <w:r>
        <w:rPr>
          <w:color w:val="000000"/>
        </w:rPr>
        <w:t>).</w:t>
      </w:r>
    </w:p>
    <w:p w14:paraId="7F42C262" w14:textId="77777777" w:rsidR="00EA19DC" w:rsidRDefault="00EA19DC">
      <w:pPr>
        <w:pBdr>
          <w:top w:val="nil"/>
          <w:left w:val="nil"/>
          <w:bottom w:val="nil"/>
          <w:right w:val="nil"/>
          <w:between w:val="nil"/>
        </w:pBdr>
        <w:ind w:left="1440"/>
        <w:rPr>
          <w:color w:val="000000"/>
        </w:rPr>
      </w:pPr>
    </w:p>
    <w:p w14:paraId="3F283352" w14:textId="77777777" w:rsidR="00EA19DC" w:rsidRDefault="00C47FB2">
      <w:r>
        <w:t>For technical documentation of REST and streaming API, see: https://www.realestatecore.io/resources/</w:t>
      </w:r>
    </w:p>
    <w:p w14:paraId="0445A53D" w14:textId="77777777" w:rsidR="00EA19DC" w:rsidRDefault="00C47FB2">
      <w:pPr>
        <w:pStyle w:val="Heading2"/>
        <w:numPr>
          <w:ilvl w:val="1"/>
          <w:numId w:val="2"/>
        </w:numPr>
      </w:pPr>
      <w:bookmarkStart w:id="12" w:name="_17dp8vu" w:colFirst="0" w:colLast="0"/>
      <w:bookmarkEnd w:id="12"/>
      <w:r>
        <w:t>Override</w:t>
      </w:r>
    </w:p>
    <w:p w14:paraId="7EE0BD78" w14:textId="77777777" w:rsidR="00EA19DC" w:rsidRDefault="00C47FB2">
      <w:r>
        <w:t xml:space="preserve">By override is meant the function of being able to change parameters for control from an external IT system (for example to be able to achieve power reduction of electricity, heating or cooling). This means that technical property systems must be able to be influenced (overridden) in a controlled and safe manner. </w:t>
      </w:r>
    </w:p>
    <w:p w14:paraId="0ED19A29" w14:textId="77777777" w:rsidR="00EA19DC" w:rsidRDefault="00C47FB2">
      <w:pPr>
        <w:numPr>
          <w:ilvl w:val="2"/>
          <w:numId w:val="2"/>
        </w:numPr>
        <w:pBdr>
          <w:top w:val="nil"/>
          <w:left w:val="nil"/>
          <w:bottom w:val="nil"/>
          <w:right w:val="nil"/>
          <w:between w:val="nil"/>
        </w:pBdr>
        <w:spacing w:line="240" w:lineRule="auto"/>
      </w:pPr>
      <w:r>
        <w:rPr>
          <w:color w:val="000000"/>
        </w:rPr>
        <w:t>Safety functions for technical property systems must be taken into account so that they are not overridden in the event of oversteer.</w:t>
      </w:r>
    </w:p>
    <w:p w14:paraId="1A13CA39" w14:textId="77777777" w:rsidR="00EA19DC" w:rsidRDefault="00C47FB2">
      <w:pPr>
        <w:numPr>
          <w:ilvl w:val="2"/>
          <w:numId w:val="2"/>
        </w:numPr>
        <w:pBdr>
          <w:top w:val="nil"/>
          <w:left w:val="nil"/>
          <w:bottom w:val="nil"/>
          <w:right w:val="nil"/>
          <w:between w:val="nil"/>
        </w:pBdr>
        <w:spacing w:line="240" w:lineRule="auto"/>
      </w:pPr>
      <w:r>
        <w:rPr>
          <w:color w:val="000000"/>
        </w:rPr>
        <w:t>A property technician must be able to switch on and off the possibility of external override in the technical property system's user interface.</w:t>
      </w:r>
    </w:p>
    <w:p w14:paraId="0441B072" w14:textId="77777777" w:rsidR="00EA19DC" w:rsidRDefault="00C47FB2">
      <w:pPr>
        <w:numPr>
          <w:ilvl w:val="2"/>
          <w:numId w:val="2"/>
        </w:numPr>
        <w:pBdr>
          <w:top w:val="nil"/>
          <w:left w:val="nil"/>
          <w:bottom w:val="nil"/>
          <w:right w:val="nil"/>
          <w:between w:val="nil"/>
        </w:pBdr>
        <w:spacing w:line="240" w:lineRule="auto"/>
      </w:pPr>
      <w:r>
        <w:rPr>
          <w:color w:val="000000"/>
        </w:rPr>
        <w:t>The status of the override (</w:t>
      </w:r>
      <w:proofErr w:type="spellStart"/>
      <w:proofErr w:type="gramStart"/>
      <w:r>
        <w:rPr>
          <w:color w:val="000000"/>
        </w:rPr>
        <w:t>eg</w:t>
      </w:r>
      <w:proofErr w:type="spellEnd"/>
      <w:proofErr w:type="gramEnd"/>
      <w:r>
        <w:rPr>
          <w:color w:val="000000"/>
        </w:rPr>
        <w:t xml:space="preserve"> Active) must be visualized in the user interface for real estate technicians.</w:t>
      </w:r>
    </w:p>
    <w:p w14:paraId="671AC0AE" w14:textId="77777777" w:rsidR="00EA19DC" w:rsidRDefault="00C47FB2">
      <w:pPr>
        <w:numPr>
          <w:ilvl w:val="2"/>
          <w:numId w:val="2"/>
        </w:numPr>
        <w:pBdr>
          <w:top w:val="nil"/>
          <w:left w:val="nil"/>
          <w:bottom w:val="nil"/>
          <w:right w:val="nil"/>
          <w:between w:val="nil"/>
        </w:pBdr>
        <w:spacing w:line="240" w:lineRule="auto"/>
      </w:pPr>
      <w:r>
        <w:rPr>
          <w:color w:val="000000"/>
        </w:rPr>
        <w:t>Examples of data points and functions that can be overridden:</w:t>
      </w:r>
    </w:p>
    <w:p w14:paraId="085EC70E" w14:textId="77777777" w:rsidR="00EA19DC" w:rsidRDefault="00C47FB2">
      <w:pPr>
        <w:numPr>
          <w:ilvl w:val="3"/>
          <w:numId w:val="2"/>
        </w:numPr>
        <w:pBdr>
          <w:top w:val="nil"/>
          <w:left w:val="nil"/>
          <w:bottom w:val="nil"/>
          <w:right w:val="nil"/>
          <w:between w:val="nil"/>
        </w:pBdr>
        <w:spacing w:line="240" w:lineRule="auto"/>
        <w:ind w:hanging="648"/>
      </w:pPr>
      <w:r>
        <w:rPr>
          <w:color w:val="000000"/>
        </w:rPr>
        <w:t>Individual setting and parallel displacement of control curves for ventilation systems, heating and cooling circuits.</w:t>
      </w:r>
    </w:p>
    <w:p w14:paraId="37071085"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and when possible, to regulate speed or degree of opening of motors, pumps, dampers, shunts etc.</w:t>
      </w:r>
    </w:p>
    <w:p w14:paraId="25118D25"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 and when it is possible to regulate - strength and color for lighting.</w:t>
      </w:r>
    </w:p>
    <w:p w14:paraId="2D607B37" w14:textId="77777777" w:rsidR="00EA19DC" w:rsidRDefault="00C47FB2">
      <w:pPr>
        <w:numPr>
          <w:ilvl w:val="3"/>
          <w:numId w:val="2"/>
        </w:numPr>
        <w:pBdr>
          <w:top w:val="nil"/>
          <w:left w:val="nil"/>
          <w:bottom w:val="nil"/>
          <w:right w:val="nil"/>
          <w:between w:val="nil"/>
        </w:pBdr>
        <w:spacing w:line="240" w:lineRule="auto"/>
        <w:ind w:hanging="648"/>
      </w:pPr>
      <w:r>
        <w:rPr>
          <w:color w:val="000000"/>
        </w:rPr>
        <w:t>Switch on and off - and when it is possible to regulate - the degree of opening for sun protection.</w:t>
      </w:r>
    </w:p>
    <w:p w14:paraId="6963BE5A" w14:textId="77777777" w:rsidR="00EA19DC" w:rsidRDefault="00C47FB2">
      <w:pPr>
        <w:pStyle w:val="Heading2"/>
        <w:numPr>
          <w:ilvl w:val="1"/>
          <w:numId w:val="2"/>
        </w:numPr>
      </w:pPr>
      <w:bookmarkStart w:id="13" w:name="_3rdcrjn" w:colFirst="0" w:colLast="0"/>
      <w:bookmarkEnd w:id="13"/>
      <w:r>
        <w:lastRenderedPageBreak/>
        <w:t>Fail-over</w:t>
      </w:r>
    </w:p>
    <w:p w14:paraId="328A6693" w14:textId="77777777" w:rsidR="00EA19DC" w:rsidRDefault="00C47FB2">
      <w:pPr>
        <w:ind w:left="720"/>
      </w:pPr>
      <w:r>
        <w:t xml:space="preserve">In the event of a disturbance or interruption in the communication between the technical property system and the external IT system, control functions must return (fail-over) to operating mode as in case of over-control deactivated. A control value must be prevented from becoming constant due to communication interruptions. </w:t>
      </w:r>
    </w:p>
    <w:p w14:paraId="028DF41E" w14:textId="77777777" w:rsidR="00EA19DC" w:rsidRDefault="00EA19DC">
      <w:pPr>
        <w:ind w:left="720"/>
      </w:pPr>
    </w:p>
    <w:p w14:paraId="1ADAC6CB" w14:textId="77777777" w:rsidR="00EA19DC" w:rsidRDefault="00C47FB2">
      <w:pPr>
        <w:numPr>
          <w:ilvl w:val="2"/>
          <w:numId w:val="2"/>
        </w:numPr>
        <w:pBdr>
          <w:top w:val="nil"/>
          <w:left w:val="nil"/>
          <w:bottom w:val="nil"/>
          <w:right w:val="nil"/>
          <w:between w:val="nil"/>
        </w:pBdr>
      </w:pPr>
      <w:r>
        <w:rPr>
          <w:color w:val="000000"/>
        </w:rPr>
        <w:t>Technical property systems must be able to regulate in the event of a malfunction in communication to an external IT system that causes over-control to disappear or go beyond set limits (for example due to loss of communication).</w:t>
      </w:r>
    </w:p>
    <w:p w14:paraId="56090D73" w14:textId="77777777" w:rsidR="00EA19DC" w:rsidRDefault="00C47FB2">
      <w:pPr>
        <w:numPr>
          <w:ilvl w:val="2"/>
          <w:numId w:val="2"/>
        </w:numPr>
        <w:pBdr>
          <w:top w:val="nil"/>
          <w:left w:val="nil"/>
          <w:bottom w:val="nil"/>
          <w:right w:val="nil"/>
          <w:between w:val="nil"/>
        </w:pBdr>
      </w:pPr>
      <w:r>
        <w:rPr>
          <w:color w:val="000000"/>
        </w:rPr>
        <w:t>Technical property system must check that external IT system is active and within set limits with adjustable time interval. It must be possible to select the time interval for control between 1 minute and 60 minutes.</w:t>
      </w:r>
    </w:p>
    <w:p w14:paraId="3455CBFF" w14:textId="77777777" w:rsidR="00EA19DC" w:rsidRDefault="00C47FB2">
      <w:pPr>
        <w:numPr>
          <w:ilvl w:val="2"/>
          <w:numId w:val="2"/>
        </w:numPr>
        <w:pBdr>
          <w:top w:val="nil"/>
          <w:left w:val="nil"/>
          <w:bottom w:val="nil"/>
          <w:right w:val="nil"/>
          <w:between w:val="nil"/>
        </w:pBdr>
      </w:pPr>
      <w:r>
        <w:rPr>
          <w:color w:val="000000"/>
        </w:rPr>
        <w:t>A property technician must be able to manually turn on and off override via a user interface for a technical property system.</w:t>
      </w:r>
    </w:p>
    <w:p w14:paraId="5A7FB998" w14:textId="77777777" w:rsidR="00EA19DC" w:rsidRDefault="00C47FB2">
      <w:pPr>
        <w:pStyle w:val="Heading1"/>
        <w:numPr>
          <w:ilvl w:val="0"/>
          <w:numId w:val="2"/>
        </w:numPr>
      </w:pPr>
      <w:bookmarkStart w:id="14" w:name="_26in1rg" w:colFirst="0" w:colLast="0"/>
      <w:bookmarkEnd w:id="14"/>
      <w:r>
        <w:t>SLA - Service Level Agreement</w:t>
      </w:r>
    </w:p>
    <w:p w14:paraId="70FFF2C1" w14:textId="77777777" w:rsidR="00EA19DC" w:rsidRDefault="00C47FB2">
      <w:r>
        <w:t>This set of requirements for SLA is focused on the implementation and use of RealEstateCore for technical property systems.</w:t>
      </w:r>
    </w:p>
    <w:p w14:paraId="2610BD97" w14:textId="77777777" w:rsidR="00EA19DC" w:rsidRDefault="00EA19DC"/>
    <w:p w14:paraId="6B461DD9" w14:textId="77777777" w:rsidR="00EA19DC" w:rsidRDefault="00C47FB2">
      <w:r>
        <w:t>The full requirements for SLA must be adapted to the property owner's needs.</w:t>
      </w:r>
    </w:p>
    <w:p w14:paraId="7BF3FF6C" w14:textId="77777777" w:rsidR="00EA19DC" w:rsidRDefault="00EA19DC"/>
    <w:p w14:paraId="5A9ABA29" w14:textId="77777777" w:rsidR="00EA19DC" w:rsidRDefault="00C47FB2">
      <w:r>
        <w:t>SLA shall be established with suppliers of technical property systems and external IT systems where the following are taken into account:</w:t>
      </w:r>
    </w:p>
    <w:p w14:paraId="7CE48E55" w14:textId="77777777" w:rsidR="00EA19DC" w:rsidRDefault="00C47FB2">
      <w:pPr>
        <w:pStyle w:val="Heading2"/>
        <w:numPr>
          <w:ilvl w:val="1"/>
          <w:numId w:val="2"/>
        </w:numPr>
      </w:pPr>
      <w:bookmarkStart w:id="15" w:name="_lnxbz9" w:colFirst="0" w:colLast="0"/>
      <w:bookmarkEnd w:id="15"/>
      <w:r>
        <w:t>Up-time</w:t>
      </w:r>
    </w:p>
    <w:p w14:paraId="6735521B" w14:textId="77777777" w:rsidR="00EA19DC" w:rsidRDefault="00C47FB2">
      <w:pPr>
        <w:ind w:left="720"/>
      </w:pPr>
      <w:r>
        <w:t>What need for a degree of availability on different parts of systems is needed for data transfer to an external IT system?</w:t>
      </w:r>
    </w:p>
    <w:p w14:paraId="039BC023" w14:textId="77777777" w:rsidR="00EA19DC" w:rsidRDefault="00EA19DC">
      <w:pPr>
        <w:ind w:left="720"/>
      </w:pPr>
    </w:p>
    <w:p w14:paraId="0926A887" w14:textId="77777777" w:rsidR="00EA19DC" w:rsidRDefault="00C47FB2">
      <w:pPr>
        <w:ind w:left="720"/>
        <w:rPr>
          <w:i/>
        </w:rPr>
      </w:pPr>
      <w:r>
        <w:rPr>
          <w:i/>
        </w:rPr>
        <w:t>Footfall sensors for visitor counting for retail can have high demands on availability, while data for infrequent reports can be disconnected for a long time without negative impact.</w:t>
      </w:r>
    </w:p>
    <w:p w14:paraId="2B1C0428" w14:textId="77777777" w:rsidR="00EA19DC" w:rsidRDefault="00C47FB2">
      <w:pPr>
        <w:pStyle w:val="Heading2"/>
        <w:numPr>
          <w:ilvl w:val="1"/>
          <w:numId w:val="2"/>
        </w:numPr>
      </w:pPr>
      <w:bookmarkStart w:id="16" w:name="_35nkun2" w:colFirst="0" w:colLast="0"/>
      <w:bookmarkEnd w:id="16"/>
      <w:r>
        <w:lastRenderedPageBreak/>
        <w:t>Setting time</w:t>
      </w:r>
    </w:p>
    <w:p w14:paraId="6CD84673" w14:textId="77777777" w:rsidR="00EA19DC" w:rsidRDefault="00C47FB2">
      <w:pPr>
        <w:ind w:left="720"/>
      </w:pPr>
      <w:r>
        <w:t>Different setting time requirements for restoring measures are required for different systems.</w:t>
      </w:r>
    </w:p>
    <w:p w14:paraId="40139467" w14:textId="77777777" w:rsidR="00EA19DC" w:rsidRDefault="00C47FB2">
      <w:pPr>
        <w:ind w:left="720"/>
        <w:rPr>
          <w:i/>
        </w:rPr>
      </w:pPr>
      <w:r>
        <w:rPr>
          <w:i/>
        </w:rPr>
        <w:t>For example, short set-up time for access systems and elevators while a climate sensor in an office room can be remedied at planned service times.</w:t>
      </w:r>
    </w:p>
    <w:p w14:paraId="4A30F92D" w14:textId="77777777" w:rsidR="00EA19DC" w:rsidRDefault="00C47FB2">
      <w:pPr>
        <w:pStyle w:val="Heading2"/>
        <w:numPr>
          <w:ilvl w:val="1"/>
          <w:numId w:val="2"/>
        </w:numPr>
      </w:pPr>
      <w:bookmarkStart w:id="17" w:name="_1ksv4uv" w:colFirst="0" w:colLast="0"/>
      <w:bookmarkEnd w:id="17"/>
      <w:r>
        <w:t>Upgrades</w:t>
      </w:r>
    </w:p>
    <w:p w14:paraId="53D4114F" w14:textId="77777777" w:rsidR="00EA19DC" w:rsidRDefault="00C47FB2">
      <w:pPr>
        <w:ind w:left="720"/>
      </w:pPr>
      <w:r>
        <w:t>The technical property system's use of the RealEstateCore API must be continuously updated to follow the development of the RealEstateCore standard. For principles for updating the RealEstateCore standard, see: https://www.realestatecore.io/memberpage/</w:t>
      </w:r>
    </w:p>
    <w:p w14:paraId="09A8D500" w14:textId="77777777" w:rsidR="00EA19DC" w:rsidRDefault="00C47FB2">
      <w:pPr>
        <w:pStyle w:val="Heading1"/>
        <w:numPr>
          <w:ilvl w:val="0"/>
          <w:numId w:val="2"/>
        </w:numPr>
      </w:pPr>
      <w:bookmarkStart w:id="18" w:name="_44sinio" w:colFirst="0" w:colLast="0"/>
      <w:bookmarkEnd w:id="18"/>
      <w:r>
        <w:t>IT security</w:t>
      </w:r>
    </w:p>
    <w:p w14:paraId="2D00178D" w14:textId="77777777" w:rsidR="00EA19DC" w:rsidRDefault="00C47FB2">
      <w:r>
        <w:t>This requirement is focused on the implementation and use of RealEstateCore for technical property systems. Full requirements for IT security are submitted to IT security experts.</w:t>
      </w:r>
    </w:p>
    <w:p w14:paraId="779438B0" w14:textId="77777777" w:rsidR="00EA19DC" w:rsidRDefault="00EA19DC"/>
    <w:p w14:paraId="0C4FA82F" w14:textId="77777777" w:rsidR="00EA19DC" w:rsidRDefault="00C47FB2">
      <w:r>
        <w:t>General recommendations:</w:t>
      </w:r>
    </w:p>
    <w:p w14:paraId="66F3CA72" w14:textId="77777777" w:rsidR="00EA19DC" w:rsidRDefault="00C47FB2">
      <w:pPr>
        <w:numPr>
          <w:ilvl w:val="0"/>
          <w:numId w:val="1"/>
        </w:numPr>
        <w:pBdr>
          <w:top w:val="nil"/>
          <w:left w:val="nil"/>
          <w:bottom w:val="nil"/>
          <w:right w:val="nil"/>
          <w:between w:val="nil"/>
        </w:pBdr>
      </w:pPr>
      <w:r>
        <w:rPr>
          <w:color w:val="000000"/>
        </w:rPr>
        <w:t>All data traffic must take place with encrypted internet standards that are adapted to each property owner's conditions and established principles.</w:t>
      </w:r>
    </w:p>
    <w:p w14:paraId="31AA5A2C" w14:textId="77777777" w:rsidR="00EA19DC" w:rsidRDefault="00C47FB2">
      <w:pPr>
        <w:numPr>
          <w:ilvl w:val="0"/>
          <w:numId w:val="1"/>
        </w:numPr>
        <w:pBdr>
          <w:top w:val="nil"/>
          <w:left w:val="nil"/>
          <w:bottom w:val="nil"/>
          <w:right w:val="nil"/>
          <w:between w:val="nil"/>
        </w:pBdr>
      </w:pPr>
      <w:r>
        <w:rPr>
          <w:color w:val="000000"/>
        </w:rPr>
        <w:t>NEVER send passwords or security keys for systems by email.</w:t>
      </w:r>
    </w:p>
    <w:p w14:paraId="6F520CE5" w14:textId="77777777" w:rsidR="00EA19DC" w:rsidRDefault="00C47FB2">
      <w:pPr>
        <w:numPr>
          <w:ilvl w:val="0"/>
          <w:numId w:val="1"/>
        </w:numPr>
        <w:pBdr>
          <w:top w:val="nil"/>
          <w:left w:val="nil"/>
          <w:bottom w:val="nil"/>
          <w:right w:val="nil"/>
          <w:between w:val="nil"/>
        </w:pBdr>
      </w:pPr>
      <w:r>
        <w:rPr>
          <w:color w:val="000000"/>
        </w:rPr>
        <w:t>Avoid service login accounts (</w:t>
      </w:r>
      <w:proofErr w:type="spellStart"/>
      <w:proofErr w:type="gramStart"/>
      <w:r>
        <w:rPr>
          <w:color w:val="000000"/>
        </w:rPr>
        <w:t>eg</w:t>
      </w:r>
      <w:proofErr w:type="spellEnd"/>
      <w:proofErr w:type="gramEnd"/>
      <w:r>
        <w:rPr>
          <w:color w:val="000000"/>
        </w:rPr>
        <w:t xml:space="preserve"> "admin") for access to various systems. Accounts must be personal.</w:t>
      </w:r>
    </w:p>
    <w:p w14:paraId="39C58EE6" w14:textId="77777777" w:rsidR="00EA19DC" w:rsidRDefault="00C47FB2">
      <w:pPr>
        <w:pStyle w:val="Heading1"/>
        <w:numPr>
          <w:ilvl w:val="0"/>
          <w:numId w:val="2"/>
        </w:numPr>
      </w:pPr>
      <w:bookmarkStart w:id="19" w:name="_2jxsxqh" w:colFirst="0" w:colLast="0"/>
      <w:bookmarkEnd w:id="19"/>
      <w:r>
        <w:t>Ownership data and GDPR</w:t>
      </w:r>
    </w:p>
    <w:p w14:paraId="6B07E1FF" w14:textId="77777777" w:rsidR="00EA19DC" w:rsidRDefault="00C47FB2">
      <w:r>
        <w:t>This set of requirements is focused on the implementation and use of RealEstateCore for technical property systems. Full requirements for how ownership of data and GDPR are to be implemented are submitted to lawyers.</w:t>
      </w:r>
    </w:p>
    <w:p w14:paraId="2875E8AD" w14:textId="77777777" w:rsidR="00EA19DC" w:rsidRDefault="00C47FB2">
      <w:r>
        <w:t> </w:t>
      </w:r>
    </w:p>
    <w:p w14:paraId="4E6C0432" w14:textId="77777777" w:rsidR="00EA19DC" w:rsidRDefault="00C47FB2">
      <w:r>
        <w:t>Good to know is that the person who collects data / data is always responsible for handling that data, at all levels. The general recommendation is therefore that property owners always retain ownership and control of the use of all data created in various technical systems and that this is regulated in agreements.</w:t>
      </w:r>
    </w:p>
    <w:p w14:paraId="20E9D9B8" w14:textId="77777777" w:rsidR="00EA19DC" w:rsidRDefault="00C47FB2">
      <w:pPr>
        <w:pStyle w:val="Heading1"/>
        <w:numPr>
          <w:ilvl w:val="0"/>
          <w:numId w:val="2"/>
        </w:numPr>
      </w:pPr>
      <w:bookmarkStart w:id="20" w:name="_z337ya" w:colFirst="0" w:colLast="0"/>
      <w:bookmarkEnd w:id="20"/>
      <w:r>
        <w:lastRenderedPageBreak/>
        <w:t>Definitions and RealEstateCore concepts</w:t>
      </w:r>
    </w:p>
    <w:p w14:paraId="46521C5E" w14:textId="0299385B" w:rsidR="00EA19DC" w:rsidRDefault="00C47FB2">
      <w:r>
        <w:t xml:space="preserve">For specification of the use of RealEstateCore concepts, and dictionaries to find the right concept to use, see </w:t>
      </w:r>
      <w:r w:rsidR="004A6528" w:rsidRPr="004A6528">
        <w:t>https://dev.realestatecore.io/docs/</w:t>
      </w:r>
    </w:p>
    <w:p w14:paraId="65E2370A" w14:textId="77777777" w:rsidR="00EA19DC" w:rsidRDefault="00EA19DC"/>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04C6D56B"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661CF" w14:textId="7F08F48C" w:rsidR="00EA19DC" w:rsidRDefault="00A34029">
            <w:pPr>
              <w:spacing w:line="261" w:lineRule="auto"/>
              <w:rPr>
                <w:sz w:val="20"/>
                <w:szCs w:val="20"/>
              </w:rPr>
            </w:pPr>
            <w:ins w:id="21" w:author="Michiel Dhont" w:date="2022-08-08T17:14:00Z">
              <w:r>
                <w:rPr>
                  <w:sz w:val="20"/>
                  <w:szCs w:val="20"/>
                </w:rPr>
                <w:t>Device</w:t>
              </w:r>
            </w:ins>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C3209D" w14:textId="7F3139F8" w:rsidR="00EA19DC" w:rsidRDefault="00A34029">
            <w:pPr>
              <w:spacing w:line="261" w:lineRule="auto"/>
              <w:rPr>
                <w:sz w:val="20"/>
                <w:szCs w:val="20"/>
              </w:rPr>
            </w:pPr>
            <w:ins w:id="22" w:author="Michiel Dhont" w:date="2022-08-08T17:14:00Z">
              <w:r>
                <w:rPr>
                  <w:sz w:val="20"/>
                  <w:szCs w:val="20"/>
                </w:rPr>
                <w:t xml:space="preserve">Often </w:t>
              </w:r>
            </w:ins>
            <w:r>
              <w:rPr>
                <w:sz w:val="20"/>
                <w:szCs w:val="20"/>
              </w:rPr>
              <w:t>several different sensors and / or actuators that together create a function. For example, an air handling unit.</w:t>
            </w:r>
          </w:p>
        </w:tc>
      </w:tr>
      <w:tr w:rsidR="00EA19DC" w14:paraId="26798A5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62E0E" w14:textId="77777777" w:rsidR="00EA19DC" w:rsidRDefault="00C47FB2">
            <w:pPr>
              <w:spacing w:line="261" w:lineRule="auto"/>
              <w:rPr>
                <w:sz w:val="20"/>
                <w:szCs w:val="20"/>
              </w:rPr>
            </w:pPr>
            <w:r>
              <w:rPr>
                <w:sz w:val="20"/>
                <w:szCs w:val="20"/>
              </w:rPr>
              <w:t>Actuator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151B42A" w14:textId="77777777" w:rsidR="00EA19DC" w:rsidRDefault="00C47FB2">
            <w:pPr>
              <w:spacing w:line="261" w:lineRule="auto"/>
              <w:rPr>
                <w:sz w:val="20"/>
                <w:szCs w:val="20"/>
              </w:rPr>
            </w:pPr>
            <w:r>
              <w:rPr>
                <w:sz w:val="20"/>
                <w:szCs w:val="20"/>
              </w:rPr>
              <w:t>An actuator, motor or other thing that can be affected.</w:t>
            </w:r>
          </w:p>
        </w:tc>
      </w:tr>
      <w:tr w:rsidR="00EA19DC" w14:paraId="6D54C4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E338F" w14:textId="77777777" w:rsidR="00EA19DC" w:rsidRDefault="00C47FB2">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CCAEA4" w14:textId="77777777" w:rsidR="00EA19DC" w:rsidRDefault="00C47FB2">
            <w:pPr>
              <w:spacing w:line="261" w:lineRule="auto"/>
              <w:rPr>
                <w:sz w:val="20"/>
                <w:szCs w:val="20"/>
              </w:rPr>
            </w:pPr>
            <w:r>
              <w:rPr>
                <w:sz w:val="20"/>
                <w:szCs w:val="20"/>
              </w:rPr>
              <w:t xml:space="preserve">Building Management System, see </w:t>
            </w:r>
            <w:proofErr w:type="gramStart"/>
            <w:r>
              <w:rPr>
                <w:sz w:val="20"/>
                <w:szCs w:val="20"/>
              </w:rPr>
              <w:t>Technical</w:t>
            </w:r>
            <w:proofErr w:type="gramEnd"/>
            <w:r>
              <w:rPr>
                <w:sz w:val="20"/>
                <w:szCs w:val="20"/>
              </w:rPr>
              <w:t xml:space="preserve"> property system.</w:t>
            </w:r>
            <w:r>
              <w:rPr>
                <w:sz w:val="20"/>
                <w:szCs w:val="20"/>
              </w:rPr>
              <w:br/>
              <w:t>Can also be called BAS (Building Automation System).</w:t>
            </w:r>
          </w:p>
        </w:tc>
      </w:tr>
      <w:tr w:rsidR="00EA19DC" w14:paraId="7F737E4F"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49861" w14:textId="77777777" w:rsidR="00EA19DC" w:rsidRDefault="00C47FB2">
            <w:pPr>
              <w:spacing w:line="261" w:lineRule="auto"/>
              <w:rPr>
                <w:sz w:val="20"/>
                <w:szCs w:val="20"/>
              </w:rPr>
            </w:pPr>
            <w:r>
              <w:rPr>
                <w:sz w:val="20"/>
                <w:szCs w:val="20"/>
              </w:rPr>
              <w:t>Operating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356AE90" w14:textId="77777777" w:rsidR="00EA19DC" w:rsidRDefault="00C47FB2">
            <w:pPr>
              <w:spacing w:line="261" w:lineRule="auto"/>
              <w:rPr>
                <w:sz w:val="20"/>
                <w:szCs w:val="20"/>
              </w:rPr>
            </w:pPr>
            <w:r>
              <w:rPr>
                <w:sz w:val="20"/>
                <w:szCs w:val="20"/>
              </w:rPr>
              <w:t>The unit or system that serves a consumer. For example, an air handling unit that serves a room.</w:t>
            </w:r>
          </w:p>
        </w:tc>
      </w:tr>
      <w:tr w:rsidR="00EA19DC" w14:paraId="4A4B91D6"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19F27" w14:textId="77777777" w:rsidR="00EA19DC" w:rsidRDefault="00C47FB2">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B0357C8" w14:textId="6C04EBE5" w:rsidR="00EA19DC" w:rsidRDefault="00C47FB2">
            <w:pPr>
              <w:spacing w:line="261" w:lineRule="auto"/>
              <w:rPr>
                <w:sz w:val="20"/>
                <w:szCs w:val="20"/>
              </w:rPr>
            </w:pPr>
            <w:r>
              <w:rPr>
                <w:sz w:val="20"/>
                <w:szCs w:val="20"/>
              </w:rPr>
              <w:t>Building</w:t>
            </w:r>
            <w:r>
              <w:rPr>
                <w:color w:val="222222"/>
                <w:sz w:val="21"/>
                <w:szCs w:val="21"/>
                <w:highlight w:val="white"/>
              </w:rPr>
              <w:t xml:space="preserve"> Information</w:t>
            </w:r>
            <w:ins w:id="23" w:author="Erik Wallin" w:date="2024-06-17T09:17:00Z">
              <w:r w:rsidR="00450E0E">
                <w:rPr>
                  <w:color w:val="222222"/>
                  <w:sz w:val="21"/>
                  <w:szCs w:val="21"/>
                </w:rPr>
                <w:t xml:space="preserve"> </w:t>
              </w:r>
            </w:ins>
            <w:r>
              <w:rPr>
                <w:sz w:val="20"/>
                <w:szCs w:val="20"/>
              </w:rPr>
              <w:t>Modeling is usually done in the IFC format.</w:t>
            </w:r>
          </w:p>
        </w:tc>
      </w:tr>
      <w:tr w:rsidR="00EA19DC" w14:paraId="2A72896D"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69416" w14:textId="77777777" w:rsidR="00EA19DC" w:rsidRDefault="00C47FB2">
            <w:pPr>
              <w:spacing w:line="261" w:lineRule="auto"/>
              <w:rPr>
                <w:sz w:val="20"/>
                <w:szCs w:val="20"/>
              </w:rPr>
            </w:pPr>
            <w:r>
              <w:rPr>
                <w:sz w:val="20"/>
                <w:szCs w:val="20"/>
              </w:rPr>
              <w:t>External IT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30BE58F" w14:textId="77777777" w:rsidR="00EA19DC" w:rsidRDefault="00C47FB2">
            <w:pPr>
              <w:spacing w:line="261" w:lineRule="auto"/>
              <w:rPr>
                <w:sz w:val="20"/>
                <w:szCs w:val="20"/>
              </w:rPr>
            </w:pPr>
            <w:r>
              <w:rPr>
                <w:sz w:val="20"/>
                <w:szCs w:val="20"/>
              </w:rPr>
              <w:t>System that is connected to a technical property system. For example, a cloud-based platform, a so-called Building Operating System (BOS). To create a data warehouse independent of the underlying system.</w:t>
            </w:r>
          </w:p>
        </w:tc>
      </w:tr>
      <w:tr w:rsidR="00EA19DC" w14:paraId="69B95E73"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D26C" w14:textId="77777777" w:rsidR="00EA19DC" w:rsidRDefault="00C47FB2">
            <w:pPr>
              <w:spacing w:line="261" w:lineRule="auto"/>
              <w:rPr>
                <w:sz w:val="20"/>
                <w:szCs w:val="20"/>
              </w:rPr>
            </w:pPr>
            <w:r>
              <w:rPr>
                <w:sz w:val="20"/>
                <w:szCs w:val="20"/>
              </w:rPr>
              <w:t>Property technician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AB3912" w14:textId="77777777" w:rsidR="00EA19DC" w:rsidRDefault="00C47FB2">
            <w:pPr>
              <w:spacing w:line="261" w:lineRule="auto"/>
              <w:rPr>
                <w:sz w:val="20"/>
                <w:szCs w:val="20"/>
              </w:rPr>
            </w:pPr>
            <w:r>
              <w:rPr>
                <w:sz w:val="20"/>
                <w:szCs w:val="20"/>
              </w:rPr>
              <w:t>A person who uses a technical property system to handle the technical operation of a property.</w:t>
            </w:r>
          </w:p>
        </w:tc>
      </w:tr>
      <w:tr w:rsidR="00EA19DC" w14:paraId="107BD92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45BC" w14:textId="77777777" w:rsidR="00EA19DC" w:rsidRDefault="00C47FB2">
            <w:pPr>
              <w:spacing w:line="261" w:lineRule="auto"/>
              <w:rPr>
                <w:sz w:val="20"/>
                <w:szCs w:val="20"/>
              </w:rPr>
            </w:pPr>
            <w:r>
              <w:rPr>
                <w:sz w:val="20"/>
                <w:szCs w:val="20"/>
              </w:rPr>
              <w:t>HMI</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CA4FC9C" w14:textId="77777777" w:rsidR="00EA19DC" w:rsidRDefault="00C47FB2">
            <w:pPr>
              <w:spacing w:line="261" w:lineRule="auto"/>
              <w:rPr>
                <w:sz w:val="20"/>
                <w:szCs w:val="20"/>
              </w:rPr>
            </w:pPr>
            <w:r>
              <w:rPr>
                <w:sz w:val="20"/>
                <w:szCs w:val="20"/>
              </w:rPr>
              <w:t xml:space="preserve">Human Machine Interface. </w:t>
            </w:r>
            <w:proofErr w:type="gramStart"/>
            <w:r>
              <w:rPr>
                <w:sz w:val="20"/>
                <w:szCs w:val="20"/>
              </w:rPr>
              <w:t>Usually</w:t>
            </w:r>
            <w:proofErr w:type="gramEnd"/>
            <w:r>
              <w:rPr>
                <w:sz w:val="20"/>
                <w:szCs w:val="20"/>
              </w:rPr>
              <w:t xml:space="preserve"> a graphical interface on a web page or in a smartphone application.</w:t>
            </w:r>
          </w:p>
        </w:tc>
      </w:tr>
      <w:tr w:rsidR="00EA19DC" w14:paraId="52E176C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7210E" w14:textId="77777777" w:rsidR="00EA19DC" w:rsidRDefault="00C47FB2">
            <w:pPr>
              <w:spacing w:line="261" w:lineRule="auto"/>
              <w:rPr>
                <w:sz w:val="20"/>
                <w:szCs w:val="20"/>
              </w:rPr>
            </w:pPr>
            <w:r>
              <w:rPr>
                <w:sz w:val="20"/>
                <w:szCs w:val="20"/>
              </w:rPr>
              <w:t>IoT</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5CC1F82" w14:textId="77777777" w:rsidR="00EA19DC" w:rsidRDefault="00C47FB2">
            <w:pPr>
              <w:spacing w:line="261" w:lineRule="auto"/>
              <w:rPr>
                <w:sz w:val="20"/>
                <w:szCs w:val="20"/>
              </w:rPr>
            </w:pPr>
            <w:r>
              <w:rPr>
                <w:sz w:val="20"/>
                <w:szCs w:val="20"/>
              </w:rPr>
              <w:t>Internet of Things. Collective name for connected sensor technology.</w:t>
            </w:r>
          </w:p>
        </w:tc>
      </w:tr>
      <w:tr w:rsidR="00EA19DC" w14:paraId="1D0A61E8"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74F45" w14:textId="77777777" w:rsidR="00EA19DC" w:rsidRDefault="00C47FB2">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C8D7C3" w14:textId="77777777" w:rsidR="00EA19DC" w:rsidRDefault="00C47FB2">
            <w:pPr>
              <w:spacing w:line="261" w:lineRule="auto"/>
              <w:rPr>
                <w:sz w:val="20"/>
                <w:szCs w:val="20"/>
              </w:rPr>
            </w:pPr>
            <w:r>
              <w:rPr>
                <w:sz w:val="20"/>
                <w:szCs w:val="20"/>
              </w:rPr>
              <w:t>A reading of a value. For example, a temperature.</w:t>
            </w:r>
          </w:p>
        </w:tc>
      </w:tr>
      <w:tr w:rsidR="00EA19DC" w14:paraId="24406D54"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AC3BE" w14:textId="77777777" w:rsidR="00EA19DC" w:rsidRDefault="00C47FB2">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142E48" w14:textId="77777777" w:rsidR="00EA19DC" w:rsidRDefault="00C47FB2">
            <w:pPr>
              <w:spacing w:line="261" w:lineRule="auto"/>
              <w:rPr>
                <w:color w:val="0078C9"/>
                <w:sz w:val="20"/>
                <w:szCs w:val="20"/>
                <w:u w:val="single"/>
              </w:rPr>
            </w:pPr>
            <w:r>
              <w:rPr>
                <w:sz w:val="20"/>
                <w:szCs w:val="20"/>
              </w:rPr>
              <w:t>Programmable Logic Controller.</w:t>
            </w:r>
            <w:r>
              <w:t xml:space="preserve"> </w:t>
            </w:r>
          </w:p>
        </w:tc>
      </w:tr>
      <w:tr w:rsidR="00EA19DC" w14:paraId="45D409E5"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AEFBF1" w14:textId="77777777" w:rsidR="00EA19DC" w:rsidRDefault="00C47FB2">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20430E2" w14:textId="77777777" w:rsidR="00EA19DC" w:rsidRDefault="00C47FB2">
            <w:pPr>
              <w:spacing w:line="261" w:lineRule="auto"/>
              <w:rPr>
                <w:color w:val="0078C9"/>
                <w:sz w:val="20"/>
                <w:szCs w:val="20"/>
                <w:u w:val="single"/>
              </w:rPr>
            </w:pPr>
            <w:r>
              <w:rPr>
                <w:sz w:val="20"/>
                <w:szCs w:val="20"/>
              </w:rPr>
              <w:t>RealEstateCore.</w:t>
            </w:r>
            <w:hyperlink r:id="rId13">
              <w:r>
                <w:t xml:space="preserve"> </w:t>
              </w:r>
            </w:hyperlink>
            <w:r>
              <w:rPr>
                <w:sz w:val="20"/>
                <w:szCs w:val="20"/>
              </w:rPr>
              <w:t>https://www.realestate.core.io</w:t>
            </w:r>
          </w:p>
        </w:tc>
      </w:tr>
      <w:tr w:rsidR="00EA19DC" w14:paraId="7F9FA9F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C6E14" w14:textId="77777777" w:rsidR="00EA19DC" w:rsidRDefault="00C47FB2">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067F7F2" w14:textId="77777777" w:rsidR="00EA19DC" w:rsidRDefault="00C47FB2">
            <w:pPr>
              <w:spacing w:line="261" w:lineRule="auto"/>
              <w:rPr>
                <w:sz w:val="20"/>
                <w:szCs w:val="20"/>
              </w:rPr>
            </w:pPr>
            <w:r>
              <w:rPr>
                <w:sz w:val="20"/>
                <w:szCs w:val="20"/>
              </w:rPr>
              <w:t>Supervisory control and data acquisition. A system that controls one or more underlying systems. Often with a graphical interface. Often used synonymously with HMI or parent system.</w:t>
            </w:r>
          </w:p>
        </w:tc>
      </w:tr>
      <w:tr w:rsidR="00EA19DC" w14:paraId="5EB88095"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9867C" w14:textId="44AA7DF6" w:rsidR="00EA19DC" w:rsidRDefault="00C47FB2">
            <w:pPr>
              <w:spacing w:line="261" w:lineRule="auto"/>
              <w:rPr>
                <w:sz w:val="20"/>
                <w:szCs w:val="20"/>
              </w:rPr>
            </w:pPr>
            <w:r>
              <w:rPr>
                <w:sz w:val="20"/>
                <w:szCs w:val="20"/>
              </w:rPr>
              <w:t>Tag</w:t>
            </w:r>
            <w:ins w:id="24" w:author="Michiel Dhont" w:date="2022-08-08T17:18:00Z">
              <w:r w:rsidR="00E33063">
                <w:rPr>
                  <w:sz w:val="20"/>
                  <w:szCs w:val="20"/>
                </w:rPr>
                <w:t xml:space="preserve"> list</w:t>
              </w:r>
            </w:ins>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EB91DC9" w14:textId="214B9B59" w:rsidR="00EA19DC" w:rsidRDefault="00C47FB2">
            <w:pPr>
              <w:spacing w:line="261" w:lineRule="auto"/>
              <w:rPr>
                <w:sz w:val="20"/>
                <w:szCs w:val="20"/>
              </w:rPr>
            </w:pPr>
            <w:r>
              <w:rPr>
                <w:sz w:val="20"/>
                <w:szCs w:val="20"/>
              </w:rPr>
              <w:t>A list of the ID for various sensors and actuators in a technical property system or PLC.</w:t>
            </w:r>
          </w:p>
        </w:tc>
      </w:tr>
      <w:tr w:rsidR="00EA19DC" w14:paraId="757E5172"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9C8CA" w14:textId="30F90F98" w:rsidR="00EA19DC" w:rsidRDefault="00C47FB2">
            <w:pPr>
              <w:spacing w:line="261" w:lineRule="auto"/>
              <w:rPr>
                <w:sz w:val="20"/>
                <w:szCs w:val="20"/>
              </w:rPr>
            </w:pPr>
            <w:r>
              <w:rPr>
                <w:sz w:val="20"/>
                <w:szCs w:val="20"/>
              </w:rPr>
              <w:lastRenderedPageBreak/>
              <w:t>Technical property</w:t>
            </w:r>
            <w:ins w:id="25" w:author="Michiel Dhont" w:date="2022-08-08T17:18:00Z">
              <w:r w:rsidR="00F04159">
                <w:rPr>
                  <w:sz w:val="20"/>
                  <w:szCs w:val="20"/>
                </w:rPr>
                <w:t xml:space="preserve"> system</w:t>
              </w:r>
            </w:ins>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908E677" w14:textId="6C935A87" w:rsidR="00EA19DC" w:rsidRDefault="00C47FB2">
            <w:pPr>
              <w:spacing w:line="261" w:lineRule="auto"/>
              <w:rPr>
                <w:sz w:val="20"/>
                <w:szCs w:val="20"/>
              </w:rPr>
            </w:pPr>
            <w:r>
              <w:rPr>
                <w:sz w:val="20"/>
                <w:szCs w:val="20"/>
              </w:rPr>
              <w:t>System that brings together several systems (BMS and PLC). Often has a graphical user interface.</w:t>
            </w:r>
          </w:p>
        </w:tc>
      </w:tr>
      <w:tr w:rsidR="00EA19DC" w14:paraId="704B73D8"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78A0A" w14:textId="77777777" w:rsidR="00EA19DC" w:rsidRDefault="00C47FB2">
            <w:pPr>
              <w:spacing w:line="261" w:lineRule="auto"/>
              <w:rPr>
                <w:sz w:val="20"/>
                <w:szCs w:val="20"/>
              </w:rPr>
            </w:pPr>
            <w:r>
              <w:rPr>
                <w:sz w:val="20"/>
                <w:szCs w:val="20"/>
              </w:rPr>
              <w:t>Override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474C6A" w14:textId="77777777" w:rsidR="00EA19DC" w:rsidRDefault="00C47FB2">
            <w:pPr>
              <w:spacing w:line="261" w:lineRule="auto"/>
              <w:rPr>
                <w:sz w:val="20"/>
                <w:szCs w:val="20"/>
              </w:rPr>
            </w:pPr>
            <w:r>
              <w:rPr>
                <w:sz w:val="20"/>
                <w:szCs w:val="20"/>
              </w:rPr>
              <w:t xml:space="preserve">To influence the control in a PLC or in a technical property system from an external IT system. Examples of this are controlling ventilation or influencing the heat supply to </w:t>
            </w:r>
            <w:proofErr w:type="gramStart"/>
            <w:r>
              <w:rPr>
                <w:sz w:val="20"/>
                <w:szCs w:val="20"/>
              </w:rPr>
              <w:t>e.g.</w:t>
            </w:r>
            <w:proofErr w:type="gramEnd"/>
            <w:r>
              <w:rPr>
                <w:sz w:val="20"/>
                <w:szCs w:val="20"/>
              </w:rPr>
              <w:t xml:space="preserve"> achieve better energy efficiency.</w:t>
            </w:r>
          </w:p>
        </w:tc>
      </w:tr>
    </w:tbl>
    <w:p w14:paraId="19A8108B" w14:textId="77777777" w:rsidR="00EA19DC" w:rsidRDefault="00C47FB2">
      <w:pPr>
        <w:spacing w:line="261" w:lineRule="auto"/>
        <w:rPr>
          <w:sz w:val="20"/>
          <w:szCs w:val="20"/>
        </w:rPr>
      </w:pPr>
      <w:r>
        <w:rPr>
          <w:sz w:val="20"/>
          <w:szCs w:val="20"/>
        </w:rPr>
        <w:t xml:space="preserve"> </w:t>
      </w:r>
    </w:p>
    <w:p w14:paraId="5F8F6DB3" w14:textId="77777777" w:rsidR="00EA19DC" w:rsidRDefault="00EA19DC"/>
    <w:p w14:paraId="1C7057A0" w14:textId="77777777" w:rsidR="00EA19DC" w:rsidRDefault="00C47FB2">
      <w:pPr>
        <w:pStyle w:val="Heading1"/>
        <w:numPr>
          <w:ilvl w:val="0"/>
          <w:numId w:val="2"/>
        </w:numPr>
      </w:pPr>
      <w:bookmarkStart w:id="26" w:name="_3j2qqm3" w:colFirst="0" w:colLast="0"/>
      <w:bookmarkEnd w:id="26"/>
      <w:r>
        <w:t>Appendices and references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269448FE"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E68AC" w14:textId="77777777" w:rsidR="00EA19DC" w:rsidRDefault="00C47FB2">
            <w:pPr>
              <w:spacing w:line="261" w:lineRule="auto"/>
              <w:rPr>
                <w:b/>
                <w:sz w:val="20"/>
                <w:szCs w:val="20"/>
              </w:rPr>
            </w:pPr>
            <w:r>
              <w:rPr>
                <w:b/>
                <w:sz w:val="20"/>
                <w:szCs w:val="20"/>
              </w:rPr>
              <w:t>Appendix no.</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25645" w14:textId="77777777" w:rsidR="00EA19DC" w:rsidRDefault="00C47FB2">
            <w:pPr>
              <w:spacing w:line="261" w:lineRule="auto"/>
              <w:rPr>
                <w:b/>
                <w:sz w:val="20"/>
                <w:szCs w:val="20"/>
              </w:rPr>
            </w:pPr>
            <w:r>
              <w:rPr>
                <w:b/>
                <w:sz w:val="20"/>
                <w:szCs w:val="20"/>
              </w:rPr>
              <w:t>Designation</w:t>
            </w:r>
          </w:p>
        </w:tc>
      </w:tr>
      <w:tr w:rsidR="00EA19DC" w14:paraId="521A1F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10D65" w14:textId="77777777" w:rsidR="00EA19DC" w:rsidRDefault="00C47FB2">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62B9C5C" w14:textId="77777777" w:rsidR="00EA19DC" w:rsidRDefault="00C47FB2">
            <w:pPr>
              <w:spacing w:line="261" w:lineRule="auto"/>
              <w:rPr>
                <w:sz w:val="20"/>
                <w:szCs w:val="20"/>
                <w:highlight w:val="yellow"/>
              </w:rPr>
            </w:pPr>
            <w:r>
              <w:rPr>
                <w:sz w:val="20"/>
                <w:szCs w:val="20"/>
              </w:rPr>
              <w:t>RealEstateCore tag selection</w:t>
            </w:r>
          </w:p>
        </w:tc>
      </w:tr>
    </w:tbl>
    <w:p w14:paraId="115B135A" w14:textId="77777777" w:rsidR="00EA19DC" w:rsidRDefault="00EA19DC">
      <w:pPr>
        <w:pBdr>
          <w:top w:val="nil"/>
          <w:left w:val="nil"/>
          <w:bottom w:val="nil"/>
          <w:right w:val="nil"/>
          <w:between w:val="nil"/>
        </w:pBdr>
        <w:spacing w:after="240"/>
      </w:pPr>
    </w:p>
    <w:sectPr w:rsidR="00EA19DC">
      <w:headerReference w:type="default" r:id="rId14"/>
      <w:footerReference w:type="default" r:id="rId15"/>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C29D" w14:textId="77777777" w:rsidR="00F935F1" w:rsidRDefault="00F935F1">
      <w:pPr>
        <w:spacing w:line="240" w:lineRule="auto"/>
      </w:pPr>
      <w:r>
        <w:separator/>
      </w:r>
    </w:p>
  </w:endnote>
  <w:endnote w:type="continuationSeparator" w:id="0">
    <w:p w14:paraId="31652485" w14:textId="77777777" w:rsidR="00F935F1" w:rsidRDefault="00F93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94F7" w14:textId="77777777" w:rsidR="00EA19DC" w:rsidRDefault="00C47FB2">
    <w:pPr>
      <w:jc w:val="right"/>
      <w:rPr>
        <w:rFonts w:ascii="Arial" w:eastAsia="Arial" w:hAnsi="Arial" w:cs="Arial"/>
        <w:sz w:val="18"/>
        <w:szCs w:val="18"/>
      </w:rPr>
    </w:pPr>
    <w:r>
      <w:rPr>
        <w:rFonts w:ascii="Arial" w:eastAsia="Arial" w:hAnsi="Arial" w:cs="Arial"/>
        <w:sz w:val="18"/>
        <w:szCs w:val="18"/>
      </w:rPr>
      <w:t xml:space="preserve">RealEstateCore client requirements for technical property systems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300BA">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300BA">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B0A0" w14:textId="77777777" w:rsidR="00F935F1" w:rsidRDefault="00F935F1">
      <w:pPr>
        <w:spacing w:line="240" w:lineRule="auto"/>
      </w:pPr>
      <w:r>
        <w:separator/>
      </w:r>
    </w:p>
  </w:footnote>
  <w:footnote w:type="continuationSeparator" w:id="0">
    <w:p w14:paraId="7D214296" w14:textId="77777777" w:rsidR="00F935F1" w:rsidRDefault="00F93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B468" w14:textId="77777777" w:rsidR="00EA19DC" w:rsidRDefault="00C47FB2">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46C66606" wp14:editId="4444CD45">
          <wp:extent cx="710394" cy="373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61D7"/>
    <w:multiLevelType w:val="multilevel"/>
    <w:tmpl w:val="8D4E76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31C73D2"/>
    <w:multiLevelType w:val="multilevel"/>
    <w:tmpl w:val="24588F2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71C41"/>
    <w:multiLevelType w:val="multilevel"/>
    <w:tmpl w:val="4D4A82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25035A"/>
    <w:multiLevelType w:val="multilevel"/>
    <w:tmpl w:val="6FD48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5848379">
    <w:abstractNumId w:val="0"/>
  </w:num>
  <w:num w:numId="2" w16cid:durableId="1881168028">
    <w:abstractNumId w:val="3"/>
  </w:num>
  <w:num w:numId="3" w16cid:durableId="1748459073">
    <w:abstractNumId w:val="2"/>
  </w:num>
  <w:num w:numId="4" w16cid:durableId="479262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Wallin">
    <w15:presenceInfo w15:providerId="Windows Live" w15:userId="55797cd10c15b26d"/>
  </w15:person>
  <w15:person w15:author="Michiel Dhont">
    <w15:presenceInfo w15:providerId="AD" w15:userId="S::michiel.dhont@aug-e.io::c9f7f0f5-8d70-4db1-b312-ea0d0ee10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DC"/>
    <w:rsid w:val="00002043"/>
    <w:rsid w:val="000D4B68"/>
    <w:rsid w:val="00182AF3"/>
    <w:rsid w:val="00316836"/>
    <w:rsid w:val="00351DF9"/>
    <w:rsid w:val="003C5EC3"/>
    <w:rsid w:val="00450E0E"/>
    <w:rsid w:val="004A6528"/>
    <w:rsid w:val="005B322E"/>
    <w:rsid w:val="00766073"/>
    <w:rsid w:val="007763F5"/>
    <w:rsid w:val="009300BA"/>
    <w:rsid w:val="00A34029"/>
    <w:rsid w:val="00BF3FC1"/>
    <w:rsid w:val="00C47FB2"/>
    <w:rsid w:val="00E33063"/>
    <w:rsid w:val="00EA19DC"/>
    <w:rsid w:val="00F04159"/>
    <w:rsid w:val="00F114F7"/>
    <w:rsid w:val="00F935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DCE5"/>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4B68"/>
    <w:rPr>
      <w:sz w:val="16"/>
      <w:szCs w:val="16"/>
    </w:rPr>
  </w:style>
  <w:style w:type="paragraph" w:styleId="CommentText">
    <w:name w:val="annotation text"/>
    <w:basedOn w:val="Normal"/>
    <w:link w:val="CommentTextChar"/>
    <w:uiPriority w:val="99"/>
    <w:unhideWhenUsed/>
    <w:rsid w:val="000D4B68"/>
    <w:pPr>
      <w:spacing w:line="240" w:lineRule="auto"/>
    </w:pPr>
    <w:rPr>
      <w:sz w:val="20"/>
      <w:szCs w:val="20"/>
    </w:rPr>
  </w:style>
  <w:style w:type="character" w:customStyle="1" w:styleId="CommentTextChar">
    <w:name w:val="Comment Text Char"/>
    <w:basedOn w:val="DefaultParagraphFont"/>
    <w:link w:val="CommentText"/>
    <w:uiPriority w:val="99"/>
    <w:rsid w:val="000D4B68"/>
    <w:rPr>
      <w:sz w:val="20"/>
      <w:szCs w:val="20"/>
    </w:rPr>
  </w:style>
  <w:style w:type="paragraph" w:styleId="CommentSubject">
    <w:name w:val="annotation subject"/>
    <w:basedOn w:val="CommentText"/>
    <w:next w:val="CommentText"/>
    <w:link w:val="CommentSubjectChar"/>
    <w:uiPriority w:val="99"/>
    <w:semiHidden/>
    <w:unhideWhenUsed/>
    <w:rsid w:val="000D4B68"/>
    <w:rPr>
      <w:b/>
      <w:bCs/>
    </w:rPr>
  </w:style>
  <w:style w:type="character" w:customStyle="1" w:styleId="CommentSubjectChar">
    <w:name w:val="Comment Subject Char"/>
    <w:basedOn w:val="CommentTextChar"/>
    <w:link w:val="CommentSubject"/>
    <w:uiPriority w:val="99"/>
    <w:semiHidden/>
    <w:rsid w:val="000D4B68"/>
    <w:rPr>
      <w:b/>
      <w:bCs/>
      <w:sz w:val="20"/>
      <w:szCs w:val="20"/>
    </w:rPr>
  </w:style>
  <w:style w:type="paragraph" w:styleId="Revision">
    <w:name w:val="Revision"/>
    <w:hidden/>
    <w:uiPriority w:val="99"/>
    <w:semiHidden/>
    <w:rsid w:val="00A340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alestate.core.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alestatecore.io"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1BF7D6616391489F056B57AF378541" ma:contentTypeVersion="12" ma:contentTypeDescription="Create a new document." ma:contentTypeScope="" ma:versionID="5100dbf97df0044b2e9f705b840ed92a">
  <xsd:schema xmlns:xsd="http://www.w3.org/2001/XMLSchema" xmlns:xs="http://www.w3.org/2001/XMLSchema" xmlns:p="http://schemas.microsoft.com/office/2006/metadata/properties" xmlns:ns2="2ec76edb-86a1-4211-8fa3-94672a55d009" xmlns:ns3="07020b9d-3d67-4801-bf5b-3680cd2403df" targetNamespace="http://schemas.microsoft.com/office/2006/metadata/properties" ma:root="true" ma:fieldsID="621eabbc9cde8e58f90459b78f037bcb" ns2:_="" ns3:_="">
    <xsd:import namespace="2ec76edb-86a1-4211-8fa3-94672a55d009"/>
    <xsd:import namespace="07020b9d-3d67-4801-bf5b-3680cd2403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76edb-86a1-4211-8fa3-94672a55d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020b9d-3d67-4801-bf5b-3680cd2403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21664-9C57-4114-A8C0-011707EF2AD9}">
  <ds:schemaRefs>
    <ds:schemaRef ds:uri="http://schemas.openxmlformats.org/officeDocument/2006/bibliography"/>
  </ds:schemaRefs>
</ds:datastoreItem>
</file>

<file path=customXml/itemProps2.xml><?xml version="1.0" encoding="utf-8"?>
<ds:datastoreItem xmlns:ds="http://schemas.openxmlformats.org/officeDocument/2006/customXml" ds:itemID="{7DE7749D-C1FC-4D85-9C1D-752F3D4E62E9}">
  <ds:schemaRefs>
    <ds:schemaRef ds:uri="http://schemas.microsoft.com/sharepoint/v3/contenttype/forms"/>
  </ds:schemaRefs>
</ds:datastoreItem>
</file>

<file path=customXml/itemProps3.xml><?xml version="1.0" encoding="utf-8"?>
<ds:datastoreItem xmlns:ds="http://schemas.openxmlformats.org/officeDocument/2006/customXml" ds:itemID="{1F10E7CA-1FBD-413B-BBBB-4D0778908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76edb-86a1-4211-8fa3-94672a55d009"/>
    <ds:schemaRef ds:uri="07020b9d-3d67-4801-bf5b-3680cd240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2312</Words>
  <Characters>13180</Characters>
  <Application>Microsoft Office Word</Application>
  <DocSecurity>0</DocSecurity>
  <Lines>109</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Wallin</cp:lastModifiedBy>
  <cp:revision>3</cp:revision>
  <dcterms:created xsi:type="dcterms:W3CDTF">2024-06-17T07:29:00Z</dcterms:created>
  <dcterms:modified xsi:type="dcterms:W3CDTF">2024-06-17T07:34:00Z</dcterms:modified>
</cp:coreProperties>
</file>